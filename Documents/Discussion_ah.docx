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1329" w14:textId="77777777" w:rsidR="00FA6593" w:rsidRPr="00DD5443" w:rsidRDefault="00DD544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Discussion</w:t>
      </w:r>
      <w:ins w:id="0" w:author="Howe, Adina [A&amp;BE]" w:date="2020-02-18T10:00:00Z">
        <w:r w:rsidR="00FE453D">
          <w:rPr>
            <w:rFonts w:asciiTheme="minorHAnsi" w:hAnsiTheme="minorHAnsi" w:cstheme="minorHAnsi"/>
            <w:color w:val="0E101A"/>
          </w:rPr>
          <w:t xml:space="preserve"> </w:t>
        </w:r>
      </w:ins>
    </w:p>
    <w:p w14:paraId="7984E954" w14:textId="77777777" w:rsidR="00DD5443" w:rsidRPr="00DD5443" w:rsidRDefault="00DD5443" w:rsidP="00DD5443">
      <w:pPr>
        <w:pStyle w:val="NormalWeb"/>
        <w:spacing w:before="0" w:beforeAutospacing="0" w:after="0" w:afterAutospacing="0" w:line="480" w:lineRule="auto"/>
        <w:rPr>
          <w:rFonts w:asciiTheme="minorHAnsi" w:hAnsiTheme="minorHAnsi" w:cstheme="minorHAnsi"/>
          <w:b/>
          <w:bCs/>
          <w:color w:val="0E101A"/>
        </w:rPr>
      </w:pPr>
    </w:p>
    <w:p w14:paraId="3DB97224" w14:textId="66051942" w:rsidR="0015211C" w:rsidRDefault="00FA6593" w:rsidP="00DD5443">
      <w:pPr>
        <w:pStyle w:val="NormalWeb"/>
        <w:spacing w:before="0" w:beforeAutospacing="0" w:after="0" w:afterAutospacing="0" w:line="480" w:lineRule="auto"/>
        <w:ind w:firstLine="720"/>
        <w:rPr>
          <w:ins w:id="1" w:author="Howe, Adina [A&amp;BE]" w:date="2020-02-18T10:12:00Z"/>
          <w:rFonts w:asciiTheme="minorHAnsi" w:hAnsiTheme="minorHAnsi" w:cstheme="minorHAnsi"/>
          <w:color w:val="0E101A"/>
        </w:rPr>
      </w:pPr>
      <w:r w:rsidRPr="00DD5443">
        <w:rPr>
          <w:rFonts w:asciiTheme="minorHAnsi" w:hAnsiTheme="minorHAnsi" w:cstheme="minorHAnsi"/>
          <w:color w:val="0E101A"/>
        </w:rPr>
        <w:t>The usage of organic amendments provides a sustainable solution for agronomic productivity while minimizing disturbances to natural systems</w:t>
      </w:r>
      <w:ins w:id="2" w:author="Howe, Adina [A&amp;BE]" w:date="2020-02-18T10:00:00Z">
        <w:r w:rsidR="00FE453D">
          <w:rPr>
            <w:rFonts w:asciiTheme="minorHAnsi" w:hAnsiTheme="minorHAnsi" w:cstheme="minorHAnsi"/>
            <w:color w:val="0E101A"/>
          </w:rPr>
          <w:t xml:space="preserve"> </w:t>
        </w:r>
      </w:ins>
      <w:r w:rsidR="00DD5443">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{"citationItems":[{"id":"ITEM-1","itemData":{"DOI":"10.5539/sar.v4n3p60","ISSN":"1927-0518","author":[{"dropping-particle":"","family":"Cambardella","given":"Cynthia a.","non-dropping-particle":"","parse-names":false,"suffix":""},{"dropping-particle":"","family":"Delate","given":"Kathleen","non-dropping-particle":"","parse-names":false,"suffix":""},{"dropping-particle":"","family":"Jaynes","given":"Dan B.","non-dropping-particle":"","parse-names":false,"suffix":""}],"container-title":"Sustainable Agriculture Research","id":"ITEM-1","issue":"3","issued":{"date-parts":[["2015"]]},"page":"60-69","title":"Water Quality in Organic Systems","type":"article-journal","volume":"4"},"uris":["http://www.mendeley.com/documents/?uuid=ce947278-2df1-4d8c-80f0-a1909fd19e68"]},{"id":"ITEM-2","itemData":{"DOI":"10.1016/j.still.2008.08.004","ISBN":"0167-1987","ISSN":"01671987","abstract":"Organic soil amendments are increasingly being examined for their potential for soil restoration. In this paper, different composted plant residues consisting of leguminous (red clover, Trifolium pratense L.) (TP) and non-leguminous (rapeseed, Brassica napus L.) (BN) plants and the combination of both plant residues (red clover + rapeseed, Trifolium pratense L. + Brassica napus L. at a ratio 1:1) (TP + BN) were applied during a period of 4 years for restoring a Xelloric Calciorthid soil located near Seville (Guadalquivir Valley, Andalusia, Spain). The effect of the organic soil amendments on plant cover, soil physical (structural stability, bulk density), chemical (C/N ratio), and biological properties (microbial biomass, soil respiration and enzymatic activities (dehydrogenase, urease, β-glucosidase, phosphatase and arylsulfatase activities)) were determined. Organic amendments were applied at rate of 7.2 and 14.4 t organic matter ha-1. All composted plant residues had a positive effect on soil physical properties. At the end of the experimental period and at the high rate, soil structural stability was highest in the BN (28.3%) treatment, followed by the TP + BN (22.4%) and the TP (14.5%) treatments and then the control. Soil bulk density was higher in the BN (30.9%), followed by TP + BN (26.2%) and TP (16.1%) treatments with respect to the control. However, soil biological properties (biomass C and the enzymatic activities) were particularly improved by the TP + BN treatment, followed by TP, BN and the control. After 4 years, the percentage of plant cover increased 87.2% in the TP + BN amended soil with respect to the control, followed by TP (84.1%) and BN (83.8%). These differences were attributed to the different chemical composition of the composts applied to the soils and their mineralization, controlled by the soil C/N ratio. The application of TP + BN compost with a C/N ratio of 18, resulted a more favourable soil biological properties and plant cover than the application of TP (C/N ratio = 8.8) and BN (C/N ratio = 47.7) composts. © 2008.","author":[{"dropping-particle":"","family":"Tejada","given":"M.","non-dropping-particle":"","parse-names":false,"suffix":""},{"dropping-particle":"","family":"Hernandez","given":"M. T.","non-dropping-particle":"","parse-names":false,"suffix":""},{"dropping-particle":"","family":"Garcia","given":"C.","non-dropping-particle":"","parse-names":false,"suffix":""}],"container-title":"Soil and Tillage Research","id":"ITEM-2","issue":"1","issued":{"date-parts":[["2009"]]},"page":"109-117","title":"Soil restoration using composted plant residues: Effects on soil properties","type":"article-journal","volume":"102"},"uris":["http://www.mendeley.com/documents/?uuid=5ba75579-9eb9-4d4e-8ab3-8e280aee6604"]}],"mendeley":{"formattedCitation":"(Cambardella et al., 2015; Tejada et al., 2009)","plainTextFormattedCitation":"(Cambardella et al., 2015; Tejada et al., 2009)","previouslyFormattedCitation":"(Cambardella et al., 2015; Tejada et al., 2009)"},"properties":{"noteIndex":0},"schema":"https://github.com/citation-style-language/schema/raw/master/csl-citation.json"}</w:instrText>
      </w:r>
      <w:r w:rsidR="00DD5443">
        <w:rPr>
          <w:rFonts w:asciiTheme="minorHAnsi" w:hAnsiTheme="minorHAnsi" w:cstheme="minorHAnsi"/>
          <w:color w:val="0E101A"/>
        </w:rPr>
        <w:fldChar w:fldCharType="separate"/>
      </w:r>
      <w:r w:rsidR="00DD5443" w:rsidRPr="00DD5443">
        <w:rPr>
          <w:rFonts w:asciiTheme="minorHAnsi" w:hAnsiTheme="minorHAnsi" w:cstheme="minorHAnsi"/>
          <w:noProof/>
          <w:color w:val="0E101A"/>
        </w:rPr>
        <w:t>(Cambardella et al., 2015; Tejada et al., 2009)</w:t>
      </w:r>
      <w:r w:rsidR="00DD5443">
        <w:rPr>
          <w:rFonts w:asciiTheme="minorHAnsi" w:hAnsiTheme="minorHAnsi" w:cstheme="minorHAnsi"/>
          <w:color w:val="0E101A"/>
        </w:rPr>
        <w:fldChar w:fldCharType="end"/>
      </w:r>
      <w:r w:rsidRPr="00DD5443">
        <w:rPr>
          <w:rFonts w:asciiTheme="minorHAnsi" w:hAnsiTheme="minorHAnsi" w:cstheme="minorHAnsi"/>
          <w:color w:val="0E101A"/>
        </w:rPr>
        <w:t xml:space="preserve">. </w:t>
      </w:r>
      <w:del w:id="3" w:author="Howe, Adina [A&amp;BE]" w:date="2020-02-18T10:01:00Z">
        <w:r w:rsidRPr="00DD5443" w:rsidDel="00FE453D">
          <w:rPr>
            <w:rFonts w:asciiTheme="minorHAnsi" w:hAnsiTheme="minorHAnsi" w:cstheme="minorHAnsi"/>
            <w:color w:val="0E101A"/>
          </w:rPr>
          <w:delText xml:space="preserve">To provide an understanding of the impacts of varying organic amendments have on the bacterial community and nutrient cycling in the soil. We selected </w:delText>
        </w:r>
      </w:del>
      <w:ins w:id="4" w:author="Howe, Adina [A&amp;BE]" w:date="2020-02-18T10:01:00Z">
        <w:r w:rsidR="00FE453D">
          <w:rPr>
            <w:rFonts w:asciiTheme="minorHAnsi" w:hAnsiTheme="minorHAnsi" w:cstheme="minorHAnsi"/>
            <w:color w:val="0E101A"/>
          </w:rPr>
          <w:t xml:space="preserve"> The amendments selected </w:t>
        </w:r>
      </w:ins>
      <w:del w:id="5" w:author="Howe, Adina [A&amp;BE]" w:date="2020-02-18T10:01:00Z">
        <w:r w:rsidRPr="00DD5443" w:rsidDel="00FE453D">
          <w:rPr>
            <w:rFonts w:asciiTheme="minorHAnsi" w:hAnsiTheme="minorHAnsi" w:cstheme="minorHAnsi"/>
            <w:color w:val="0E101A"/>
          </w:rPr>
          <w:delText xml:space="preserve">amendments </w:delText>
        </w:r>
      </w:del>
      <w:r w:rsidRPr="00DD5443">
        <w:rPr>
          <w:rFonts w:asciiTheme="minorHAnsi" w:hAnsiTheme="minorHAnsi" w:cstheme="minorHAnsi"/>
          <w:color w:val="0E101A"/>
        </w:rPr>
        <w:t xml:space="preserve">for this study </w:t>
      </w:r>
      <w:ins w:id="6" w:author="Howe, Adina [A&amp;BE]" w:date="2020-02-18T10:01:00Z">
        <w:r w:rsidR="00FE453D">
          <w:rPr>
            <w:rFonts w:asciiTheme="minorHAnsi" w:hAnsiTheme="minorHAnsi" w:cstheme="minorHAnsi"/>
            <w:color w:val="0E101A"/>
          </w:rPr>
          <w:t xml:space="preserve">were </w:t>
        </w:r>
        <w:commentRangeStart w:id="7"/>
        <w:r w:rsidR="00FE453D">
          <w:rPr>
            <w:rFonts w:asciiTheme="minorHAnsi" w:hAnsiTheme="minorHAnsi" w:cstheme="minorHAnsi"/>
            <w:color w:val="0E101A"/>
          </w:rPr>
          <w:t xml:space="preserve">chosen because they are common????? organic amendments </w:t>
        </w:r>
        <w:commentRangeEnd w:id="7"/>
        <w:r w:rsidR="00FE453D">
          <w:rPr>
            <w:rStyle w:val="CommentReference"/>
            <w:rFonts w:asciiTheme="minorHAnsi" w:eastAsiaTheme="minorHAnsi" w:hAnsiTheme="minorHAnsi" w:cstheme="minorBidi"/>
          </w:rPr>
          <w:commentReference w:id="7"/>
        </w:r>
        <w:r w:rsidR="00FE453D">
          <w:rPr>
            <w:rFonts w:asciiTheme="minorHAnsi" w:hAnsiTheme="minorHAnsi" w:cstheme="minorHAnsi"/>
            <w:color w:val="0E101A"/>
          </w:rPr>
          <w:t xml:space="preserve">and also because they </w:t>
        </w:r>
      </w:ins>
      <w:del w:id="8" w:author="Howe, Adina [A&amp;BE]" w:date="2020-02-18T10:01:00Z">
        <w:r w:rsidRPr="00DD5443" w:rsidDel="00FE453D">
          <w:rPr>
            <w:rFonts w:asciiTheme="minorHAnsi" w:hAnsiTheme="minorHAnsi" w:cstheme="minorHAnsi"/>
            <w:color w:val="0E101A"/>
          </w:rPr>
          <w:delText xml:space="preserve">to </w:delText>
        </w:r>
      </w:del>
      <w:r w:rsidRPr="00DD5443">
        <w:rPr>
          <w:rFonts w:asciiTheme="minorHAnsi" w:hAnsiTheme="minorHAnsi" w:cstheme="minorHAnsi"/>
          <w:color w:val="0E101A"/>
        </w:rPr>
        <w:t>represent a range of C:N ratio</w:t>
      </w:r>
      <w:ins w:id="9" w:author="Howe, Adina [A&amp;BE]" w:date="2020-02-18T10:02:00Z">
        <w:r w:rsidR="00FE453D">
          <w:rPr>
            <w:rFonts w:asciiTheme="minorHAnsi" w:hAnsiTheme="minorHAnsi" w:cstheme="minorHAnsi"/>
            <w:color w:val="0E101A"/>
          </w:rPr>
          <w:t xml:space="preserve">s, </w:t>
        </w:r>
      </w:ins>
      <w:del w:id="10" w:author="Howe, Adina [A&amp;BE]" w:date="2020-02-18T10:02:00Z">
        <w:r w:rsidRPr="00DD5443" w:rsidDel="00FE453D">
          <w:rPr>
            <w:rFonts w:asciiTheme="minorHAnsi" w:hAnsiTheme="minorHAnsi" w:cstheme="minorHAnsi"/>
            <w:color w:val="0E101A"/>
          </w:rPr>
          <w:delText xml:space="preserve">s, </w:delText>
        </w:r>
      </w:del>
      <w:r w:rsidRPr="00DD5443">
        <w:rPr>
          <w:rFonts w:asciiTheme="minorHAnsi" w:hAnsiTheme="minorHAnsi" w:cstheme="minorHAnsi"/>
          <w:color w:val="0E101A"/>
        </w:rPr>
        <w:t>with composted manure residues representing a higher C:N ratio and alfalfa residues representing a lower C:N ratio</w:t>
      </w:r>
      <w:del w:id="11" w:author="Howe, Adina [A&amp;BE]" w:date="2020-02-18T10:02:00Z">
        <w:r w:rsidRPr="00DD5443" w:rsidDel="00FE453D">
          <w:rPr>
            <w:rFonts w:asciiTheme="minorHAnsi" w:hAnsiTheme="minorHAnsi" w:cstheme="minorHAnsi"/>
            <w:color w:val="0E101A"/>
          </w:rPr>
          <w:delText xml:space="preserve"> and a mixture of the two representing a neutral C:N ratio</w:delText>
        </w:r>
      </w:del>
      <w:r w:rsidRPr="00DD5443">
        <w:rPr>
          <w:rFonts w:asciiTheme="minorHAnsi" w:hAnsiTheme="minorHAnsi" w:cstheme="minorHAnsi"/>
          <w:color w:val="0E101A"/>
        </w:rPr>
        <w:t xml:space="preserve">. </w:t>
      </w:r>
      <w:ins w:id="12" w:author="Howe, Adina [A&amp;BE]" w:date="2020-02-18T10:03:00Z">
        <w:r w:rsidR="007E0C86">
          <w:rPr>
            <w:rFonts w:asciiTheme="minorHAnsi" w:hAnsiTheme="minorHAnsi" w:cstheme="minorHAnsi"/>
            <w:color w:val="0E101A"/>
          </w:rPr>
          <w:t xml:space="preserve">  </w:t>
        </w:r>
      </w:ins>
      <w:ins w:id="13" w:author="Howe, Adina [A&amp;BE]" w:date="2020-02-18T10:12:00Z">
        <w:r w:rsidR="00CC0D3C">
          <w:rPr>
            <w:rFonts w:asciiTheme="minorHAnsi" w:hAnsiTheme="minorHAnsi" w:cstheme="minorHAnsi"/>
            <w:color w:val="0E101A"/>
          </w:rPr>
          <w:t xml:space="preserve">In this study, we </w:t>
        </w:r>
      </w:ins>
      <w:ins w:id="14" w:author="Howe, Adina [A&amp;BE]" w:date="2020-02-18T10:13:00Z">
        <w:r w:rsidR="00CC0D3C">
          <w:rPr>
            <w:rFonts w:asciiTheme="minorHAnsi" w:hAnsiTheme="minorHAnsi" w:cstheme="minorHAnsi"/>
            <w:color w:val="0E101A"/>
          </w:rPr>
          <w:t xml:space="preserve">aimed to better understand the microbial dynamics in response to these varying soil amendments.  To better characterize these dynamics, we first had to understand the availability of carbon and nitrogen </w:t>
        </w:r>
      </w:ins>
      <w:ins w:id="15" w:author="Howe, Adina [A&amp;BE]" w:date="2020-02-18T10:14:00Z">
        <w:r w:rsidR="00CC0D3C">
          <w:rPr>
            <w:rFonts w:asciiTheme="minorHAnsi" w:hAnsiTheme="minorHAnsi" w:cstheme="minorHAnsi"/>
            <w:color w:val="0E101A"/>
          </w:rPr>
          <w:t>within the amendments and subsequently in the soil microcosms after amendments.</w:t>
        </w:r>
      </w:ins>
    </w:p>
    <w:p w14:paraId="7AF828C2" w14:textId="6BFF56FF" w:rsidR="00FA6593" w:rsidRPr="00DD5443" w:rsidRDefault="00FA6593" w:rsidP="00DD5443">
      <w:pPr>
        <w:pStyle w:val="NormalWeb"/>
        <w:spacing w:before="0" w:beforeAutospacing="0" w:after="0" w:afterAutospacing="0" w:line="480" w:lineRule="auto"/>
        <w:ind w:firstLine="720"/>
        <w:rPr>
          <w:rFonts w:asciiTheme="minorHAnsi" w:hAnsiTheme="minorHAnsi" w:cstheme="minorHAnsi"/>
          <w:color w:val="0E101A"/>
        </w:rPr>
      </w:pPr>
      <w:del w:id="16" w:author="Howe, Adina [A&amp;BE]" w:date="2020-02-18T10:03:00Z">
        <w:r w:rsidRPr="00DD5443" w:rsidDel="007E0C86">
          <w:rPr>
            <w:rFonts w:asciiTheme="minorHAnsi" w:hAnsiTheme="minorHAnsi" w:cstheme="minorHAnsi"/>
            <w:color w:val="0E101A"/>
          </w:rPr>
          <w:delText>As expected, t</w:delText>
        </w:r>
      </w:del>
      <w:ins w:id="17" w:author="Howe, Adina [A&amp;BE]" w:date="2020-02-18T10:03:00Z">
        <w:r w:rsidR="007E0C86">
          <w:rPr>
            <w:rFonts w:asciiTheme="minorHAnsi" w:hAnsiTheme="minorHAnsi" w:cstheme="minorHAnsi"/>
            <w:color w:val="0E101A"/>
          </w:rPr>
          <w:t>T</w:t>
        </w:r>
      </w:ins>
      <w:r w:rsidRPr="00DD5443">
        <w:rPr>
          <w:rFonts w:asciiTheme="minorHAnsi" w:hAnsiTheme="minorHAnsi" w:cstheme="minorHAnsi"/>
          <w:color w:val="0E101A"/>
        </w:rPr>
        <w:t>h</w:t>
      </w:r>
      <w:ins w:id="18" w:author="Howe, Adina [A&amp;BE]" w:date="2020-02-18T10:03:00Z">
        <w:r w:rsidR="007E0C86">
          <w:rPr>
            <w:rFonts w:asciiTheme="minorHAnsi" w:hAnsiTheme="minorHAnsi" w:cstheme="minorHAnsi"/>
            <w:color w:val="0E101A"/>
          </w:rPr>
          <w:t xml:space="preserve">e varying availability of carbon and nitrogen within these amendments resulted </w:t>
        </w:r>
      </w:ins>
      <w:del w:id="19" w:author="Howe, Adina [A&amp;BE]" w:date="2020-02-18T10:03:00Z">
        <w:r w:rsidRPr="00DD5443" w:rsidDel="007E0C86">
          <w:rPr>
            <w:rFonts w:asciiTheme="minorHAnsi" w:hAnsiTheme="minorHAnsi" w:cstheme="minorHAnsi"/>
            <w:color w:val="0E101A"/>
          </w:rPr>
          <w:delText xml:space="preserve">ese ratios resulted </w:delText>
        </w:r>
      </w:del>
      <w:r w:rsidRPr="00DD5443">
        <w:rPr>
          <w:rFonts w:asciiTheme="minorHAnsi" w:hAnsiTheme="minorHAnsi" w:cstheme="minorHAnsi"/>
          <w:color w:val="0E101A"/>
        </w:rPr>
        <w:t>in contrasting patterns of nitrogen mineralization when applied to soils. Specifically, we observed that alfalfa amended soils had</w:t>
      </w:r>
      <w:del w:id="20" w:author="Howe, Adina [A&amp;BE]" w:date="2020-02-18T10:04:00Z">
        <w:r w:rsidRPr="00DD5443" w:rsidDel="007E0C86">
          <w:rPr>
            <w:rFonts w:asciiTheme="minorHAnsi" w:hAnsiTheme="minorHAnsi" w:cstheme="minorHAnsi"/>
            <w:color w:val="0E101A"/>
          </w:rPr>
          <w:delText xml:space="preserve"> a</w:delText>
        </w:r>
      </w:del>
      <w:r w:rsidRPr="00DD5443">
        <w:rPr>
          <w:rFonts w:asciiTheme="minorHAnsi" w:hAnsiTheme="minorHAnsi" w:cstheme="minorHAnsi"/>
          <w:color w:val="0E101A"/>
        </w:rPr>
        <w:t xml:space="preserve"> significantly higher release of mineral nitrogen </w:t>
      </w:r>
      <w:del w:id="21" w:author="Howe, Adina [A&amp;BE]" w:date="2020-02-18T10:04:00Z">
        <w:r w:rsidRPr="00DD5443" w:rsidDel="007E0C86">
          <w:rPr>
            <w:rFonts w:asciiTheme="minorHAnsi" w:hAnsiTheme="minorHAnsi" w:cstheme="minorHAnsi"/>
            <w:color w:val="0E101A"/>
          </w:rPr>
          <w:delText xml:space="preserve">due to mineralization </w:delText>
        </w:r>
      </w:del>
      <w:r w:rsidRPr="00DD5443">
        <w:rPr>
          <w:rFonts w:asciiTheme="minorHAnsi" w:hAnsiTheme="minorHAnsi" w:cstheme="minorHAnsi"/>
          <w:color w:val="0E101A"/>
        </w:rPr>
        <w:t xml:space="preserve">than </w:t>
      </w:r>
      <w:ins w:id="22" w:author="Howe, Adina [A&amp;BE]" w:date="2020-02-18T10:04:00Z">
        <w:r w:rsidR="007E0C86">
          <w:rPr>
            <w:rFonts w:asciiTheme="minorHAnsi" w:hAnsiTheme="minorHAnsi" w:cstheme="minorHAnsi"/>
            <w:color w:val="0E101A"/>
          </w:rPr>
          <w:t xml:space="preserve">any other amended or unamended soil </w:t>
        </w:r>
      </w:ins>
      <w:ins w:id="23" w:author="Howe, Adina [A&amp;BE]" w:date="2020-02-18T10:05:00Z">
        <w:r w:rsidR="007E0C86">
          <w:rPr>
            <w:rFonts w:asciiTheme="minorHAnsi" w:hAnsiTheme="minorHAnsi" w:cstheme="minorHAnsi"/>
            <w:color w:val="0E101A"/>
          </w:rPr>
          <w:t>micro</w:t>
        </w:r>
      </w:ins>
      <w:commentRangeStart w:id="24"/>
      <w:ins w:id="25" w:author="Howe, Adina [A&amp;BE]" w:date="2020-02-18T10:04:00Z">
        <w:r w:rsidR="007E0C86">
          <w:rPr>
            <w:rFonts w:asciiTheme="minorHAnsi" w:hAnsiTheme="minorHAnsi" w:cstheme="minorHAnsi"/>
            <w:color w:val="0E101A"/>
          </w:rPr>
          <w:t>cosms</w:t>
        </w:r>
        <w:commentRangeEnd w:id="24"/>
        <w:r w:rsidR="007E0C86">
          <w:rPr>
            <w:rStyle w:val="CommentReference"/>
            <w:rFonts w:asciiTheme="minorHAnsi" w:eastAsiaTheme="minorHAnsi" w:hAnsiTheme="minorHAnsi" w:cstheme="minorBidi"/>
          </w:rPr>
          <w:commentReference w:id="24"/>
        </w:r>
        <w:r w:rsidR="007E0C86">
          <w:rPr>
            <w:rFonts w:asciiTheme="minorHAnsi" w:hAnsiTheme="minorHAnsi" w:cstheme="minorHAnsi"/>
            <w:color w:val="0E101A"/>
          </w:rPr>
          <w:t xml:space="preserve">.  </w:t>
        </w:r>
      </w:ins>
      <w:commentRangeStart w:id="26"/>
      <w:del w:id="27" w:author="Howe, Adina [A&amp;BE]" w:date="2020-02-18T10:04:00Z">
        <w:r w:rsidRPr="00DD5443" w:rsidDel="007E0C86">
          <w:rPr>
            <w:rFonts w:asciiTheme="minorHAnsi" w:hAnsiTheme="minorHAnsi" w:cstheme="minorHAnsi"/>
            <w:color w:val="0E101A"/>
          </w:rPr>
          <w:delText xml:space="preserve">compost, mix, and no amendment reference microcosms. </w:delText>
        </w:r>
      </w:del>
      <w:r w:rsidRPr="00DD5443">
        <w:rPr>
          <w:rFonts w:asciiTheme="minorHAnsi" w:hAnsiTheme="minorHAnsi" w:cstheme="minorHAnsi"/>
          <w:color w:val="0E101A"/>
        </w:rPr>
        <w:t xml:space="preserve">This mineralization response of the alfalfa amendment is due to its low C: N ratio and </w:t>
      </w:r>
      <w:ins w:id="28" w:author="Howe, Adina [A&amp;BE]" w:date="2020-02-18T10:06:00Z">
        <w:r w:rsidR="00AD6A8B">
          <w:rPr>
            <w:rFonts w:asciiTheme="minorHAnsi" w:hAnsiTheme="minorHAnsi" w:cstheme="minorHAnsi"/>
            <w:color w:val="0E101A"/>
          </w:rPr>
          <w:t xml:space="preserve">is consistent </w:t>
        </w:r>
      </w:ins>
      <w:del w:id="29" w:author="Howe, Adina [A&amp;BE]" w:date="2020-02-18T10:06:00Z">
        <w:r w:rsidRPr="00DD5443" w:rsidDel="00AD6A8B">
          <w:rPr>
            <w:rFonts w:asciiTheme="minorHAnsi" w:hAnsiTheme="minorHAnsi" w:cstheme="minorHAnsi"/>
            <w:color w:val="0E101A"/>
          </w:rPr>
          <w:delText xml:space="preserve">agrees </w:delText>
        </w:r>
      </w:del>
      <w:r w:rsidRPr="00DD5443">
        <w:rPr>
          <w:rFonts w:asciiTheme="minorHAnsi" w:hAnsiTheme="minorHAnsi" w:cstheme="minorHAnsi"/>
          <w:color w:val="0E101A"/>
        </w:rPr>
        <w:t xml:space="preserve">with previous </w:t>
      </w:r>
      <w:del w:id="30" w:author="Howe, Adina [A&amp;BE]" w:date="2020-02-18T10:06:00Z">
        <w:r w:rsidRPr="00DD5443" w:rsidDel="00AD6A8B">
          <w:rPr>
            <w:rFonts w:asciiTheme="minorHAnsi" w:hAnsiTheme="minorHAnsi" w:cstheme="minorHAnsi"/>
            <w:color w:val="0E101A"/>
          </w:rPr>
          <w:delText>studies and suggests that in this system</w:delText>
        </w:r>
      </w:del>
      <w:ins w:id="31" w:author="Howe, Adina [A&amp;BE]" w:date="2020-02-18T10:06:00Z">
        <w:r w:rsidR="00AD6A8B">
          <w:rPr>
            <w:rFonts w:asciiTheme="minorHAnsi" w:hAnsiTheme="minorHAnsi" w:cstheme="minorHAnsi"/>
            <w:color w:val="0E101A"/>
          </w:rPr>
          <w:t>that suggest</w:t>
        </w:r>
      </w:ins>
      <w:del w:id="32" w:author="Howe, Adina [A&amp;BE]" w:date="2020-02-18T10:06:00Z">
        <w:r w:rsidRPr="00DD5443" w:rsidDel="00AD6A8B">
          <w:rPr>
            <w:rFonts w:asciiTheme="minorHAnsi" w:hAnsiTheme="minorHAnsi" w:cstheme="minorHAnsi"/>
            <w:color w:val="0E101A"/>
          </w:rPr>
          <w:delText>,</w:delText>
        </w:r>
      </w:del>
      <w:r w:rsidRPr="00DD5443">
        <w:rPr>
          <w:rFonts w:asciiTheme="minorHAnsi" w:hAnsiTheme="minorHAnsi" w:cstheme="minorHAnsi"/>
          <w:color w:val="0E101A"/>
        </w:rPr>
        <w:t xml:space="preserve"> a C:N ratio of 25 </w:t>
      </w:r>
      <w:del w:id="33" w:author="Howe, Adina [A&amp;BE]" w:date="2020-02-18T10:06:00Z">
        <w:r w:rsidRPr="00DD5443" w:rsidDel="00AD6A8B">
          <w:rPr>
            <w:rFonts w:asciiTheme="minorHAnsi" w:hAnsiTheme="minorHAnsi" w:cstheme="minorHAnsi"/>
            <w:color w:val="0E101A"/>
          </w:rPr>
          <w:delText xml:space="preserve">is indicative of a balance </w:delText>
        </w:r>
      </w:del>
      <w:ins w:id="34" w:author="Howe, Adina [A&amp;BE]" w:date="2020-02-18T10:06:00Z">
        <w:r w:rsidR="00AD6A8B">
          <w:rPr>
            <w:rFonts w:asciiTheme="minorHAnsi" w:hAnsiTheme="minorHAnsi" w:cstheme="minorHAnsi"/>
            <w:color w:val="0E101A"/>
          </w:rPr>
          <w:t xml:space="preserve">balances </w:t>
        </w:r>
      </w:ins>
      <w:r w:rsidRPr="00DD5443">
        <w:rPr>
          <w:rFonts w:asciiTheme="minorHAnsi" w:hAnsiTheme="minorHAnsi" w:cstheme="minorHAnsi"/>
          <w:color w:val="0E101A"/>
        </w:rPr>
        <w:t xml:space="preserve">between N mineralization and immobilization </w:t>
      </w:r>
      <w:r w:rsidR="001F04AA">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{"citationItems":[{"id":"ITEM-1","itemData":{"DOI":"10.5194/se-6-197-2015","ISSN":"18699529","abstract":"Application of plant residues as soil amendment may represent a valuable recycling strategy that affects carbon (C) and nitrogen (N) cycling in soil–plant systems. The amount and rate of nutrient release from plant residues depend on their quality characteristics and biochemical composition. A laboratory incubation experiment was conducted for 120 days under controlled conditions (25 °C and 58% water-filled pore space) to quantify initial biochemical composition and N mineralization of leguminous and non-leguminous plant residues, i.e., the roots, shoots and leaves of Glycine max, Trifolium repens, Zea mays, Populus euramericana, Robinia pseudoacacia and Elaeagnus umbellata, incorporated into the soil at the rate of 200 mg residue N kg−1 soil. The diverse plant residues showed a wide variation in total N, C, lignin, polyphenols and C / N ratio with higher polyphenol content in the leaves and higher lignin content in the roots. The shoot of Glycine max and the shoot and root of Trifolium repens displayed continuous mineralization by releasing a maximum of 109.8, 74.8 and 72.5 mg N kg−1 and representing a 55, 37 and 36% recovery of N that had been released from these added resources. The roots of Glycine max and Zea mays and the shoot of Zea mays showed continuous negative values throughout the incubation. After an initial immobilization, leaves of Populus euramericana, Robinia pseudoacacia and Elaeagnus umbellata exhibited net mineralization by releasing a maximum of 31.8, 63.1 and 65.1 mg N kg−1, respectively, and representing a 16, 32 and 33% N recovery, respectively. Nitrogen mineralization from all the treatments was positively correlated with the initial residue N contents (r = 0.89; p &amp;leq; 0.01) and negatively correlated with lignin content (r = −0.84; p ≤ 0.01), C / N ratio (r = −0.69; p ≤ 0.05), lignin / N ratio (r = −0.68; p ≤ 0.05), polyphenol / N ratio (r = −0.73; p ≤ 0.05) and (lignin + polyphenol) : N ratio (r = −0.70; p ≤ 0.05) indicating a significant role of residue chemical composition and quality in regulating N transformations and cycling in soil. The present study indicates that incorporation of plant residues strongly modifies the mineralization–immobilization turnover (MIT) of soil that can be taken into account to develop synchronization between net N mineralization and crop demand in order to maximize N delivery and minimize N losses.","author":[{"dropping-particle":"","family":"Kaleeem Abbasi","given":"M.","non-dropping-particle":"","parse-names":false,"suffix":""},{"dropping-particle":"","family":"Mahmood Tahir","given":"M.","non-dropping-particle":"","parse-names":false,"suffix":""},{"dropping-particle":"","family":"Sabir","given":"N.","non-dropping-particle":"","parse-names":false,"suffix":""},{"dropping-particle":"","family":"Khurshid","given":"M.","non-dropping-particle":"","parse-names":false,"suffix":""}],"container-title":"Solid Earth","id":"ITEM-1","issue":"1","issued":{"date-parts":[["2015"]]},"note":"This should inform my manuscript greatly","page":"197-205","title":"Impact of the addition of different plant residues on nitrogen mineralization-immobilization turnover and carbon content of a soil incubated under laboratory conditions","type":"article-journal","volume":"6"},"uris":["http://www.mendeley.com/documents/?uuid=9b01f0ef-cb62-4b40-9f48-c032bb90d8e3"]},{"id":"ITEM-2","itemData":{"DOI":"10.1081/CSS-120024778","ISSN":"00103624","abstract":"Although amounts and patterns of nitrogen mineralization from decomposing crop residues and other organic materials are known to be affected by their initial chemical composition and quality (e.g., C/N ratio, lignin and soluble polyphenol concentrations), published results differed in which properties correlated best with the N release. Six crop residues (leguminous and non-leguminous) and two organic materials (spent mushroom compost and dairy pond sludge) were incubated to determine the release of mineral N and its relationships to residue chemical composition. A previously proposed equation for calculating plant residue quality index (PRQI) was modified to PRQIM (Plant residue quality index-modified) to include C/N, lignin/N and polyphenol/N ratios of crop residues and organic materials so as to integrate these three major variables, which control the residue decomposition and nutrient release. The PRQIM was significantly and highly correlated with N release not only for the data obtained in the present study but also for three independent data sets obtained from the literature for a wide variety of organic materials ranging from arable crop residues, tropical savanna woodland litter and leguminous tree prunings.","author":[{"dropping-particle":"","family":"Kumar","given":"Kuldip","non-dropping-particle":"","parse-names":false,"suffix":""},{"dropping-particle":"","family":"Goh","given":"K. M.","non-dropping-particle":"","parse-names":false,"suffix":""}],"container-title":"Communications in Soil Science and Plant Analysis","id":"ITEM-2","issue":"17-18","issued":{"date-parts":[["2003"]]},"page":"2441-2460","title":"Nitrogen release from crop residues and organic amendments as affected by biochemical composition","type":"article-journal","volume":"34"},"uris":["http://www.mendeley.com/documents/?uuid=ba9ad9dd-e0aa-4e7e-888b-cacd0aa78d18"]},{"id":"ITEM-3","itemData":{"abstract":"Until recently, the common view of the terrestrial nitrogen cycle had been driven by two core assumptions—plants use only inorganic N and they compete poorly against soil microbes for N. Thus, plants were thought to use N that microbes ‘‘left over,’’ allowing the N cycle to be divided cleanly into two pieces—the microbial decomposition side and the plant uptake and use side. These were linked by the process of net mineral- ization. Over the last decade, research has changed these views. N cycling is now seen as being driven by the depolymerization of N-containing polymers by microbial (including mycorrhizal) extracellular enzymes. This releases organic N-containing monomers that may be used by either plants or microbes. However, a complete new conceptual model of the soil N cycle needs to incorporate recent research on plant–microbe competition and mi- crosite processes to explain the dynamics of N across the wide range of N availability found in terrestrial ecosystems. We discuss the evolution of thinking about the soil N cycle, propose a new integrated conceptual model that explains how N cycling changes as eco- system N availability changes, and discuss methodological issues raised by the changing paradigm of terrestrial N cycling.","author":[{"dropping-particle":"","family":"Schimel","given":"Joshua P.","non-dropping-particle":"","parse-names":false,"suffix":""}],"container-title":"America","id":"ITEM-3","issue":"85","issued":{"date-parts":[["2004"]]},"page":"591–602","title":"NITROGEN MINERALIZATION: CHALLENGES OF A CHANGING PARADIGM","type":"article-journal","volume":"3"},"uris":["http://www.mendeley.com/documents/?uuid=13336a64-650b-4c0a-b444-e1d5a744346a"]}],"mendeley":{"formattedCitation":"(Kaleeem Abbasi et al., 2015; Kumar and Goh, 2003; Schimel, 2004)","plainTextFormattedCitation":"(Kaleeem Abbasi et al., 2015; Kumar and Goh, 2003; Schimel, 2004)","previouslyFormattedCitation":"(Kaleeem Abbasi et al., 2015; Kumar and Goh, 2003; Schimel, 2004)"},"properties":{"noteIndex":0},"schema":"https://github.com/citation-style-language/schema/raw/master/csl-citation.json"}</w:instrText>
      </w:r>
      <w:r w:rsidR="001F04AA">
        <w:rPr>
          <w:rFonts w:asciiTheme="minorHAnsi" w:hAnsiTheme="minorHAnsi" w:cstheme="minorHAnsi"/>
          <w:color w:val="0E101A"/>
        </w:rPr>
        <w:fldChar w:fldCharType="separate"/>
      </w:r>
      <w:r w:rsidR="001F04AA" w:rsidRPr="001F04AA">
        <w:rPr>
          <w:rFonts w:asciiTheme="minorHAnsi" w:hAnsiTheme="minorHAnsi" w:cstheme="minorHAnsi"/>
          <w:noProof/>
          <w:color w:val="0E101A"/>
        </w:rPr>
        <w:t>(Kaleeem Abbasi et al., 2015; Kumar and Goh, 2003; Schimel, 2004)</w:t>
      </w:r>
      <w:r w:rsidR="001F04AA">
        <w:rPr>
          <w:rFonts w:asciiTheme="minorHAnsi" w:hAnsiTheme="minorHAnsi" w:cstheme="minorHAnsi"/>
          <w:color w:val="0E101A"/>
        </w:rPr>
        <w:fldChar w:fldCharType="end"/>
      </w:r>
      <w:commentRangeEnd w:id="26"/>
      <w:r w:rsidR="00F32ADA">
        <w:rPr>
          <w:rStyle w:val="CommentReference"/>
          <w:rFonts w:asciiTheme="minorHAnsi" w:eastAsiaTheme="minorHAnsi" w:hAnsiTheme="minorHAnsi" w:cstheme="minorBidi"/>
        </w:rPr>
        <w:commentReference w:id="26"/>
      </w:r>
      <w:r w:rsidRPr="00DD5443">
        <w:rPr>
          <w:rFonts w:asciiTheme="minorHAnsi" w:hAnsiTheme="minorHAnsi" w:cstheme="minorHAnsi"/>
          <w:color w:val="0E101A"/>
        </w:rPr>
        <w:t xml:space="preserve">. </w:t>
      </w:r>
      <w:ins w:id="35" w:author="Howe, Adina [A&amp;BE]" w:date="2020-02-18T10:10:00Z">
        <w:r w:rsidR="005765C0">
          <w:rPr>
            <w:rFonts w:asciiTheme="minorHAnsi" w:hAnsiTheme="minorHAnsi" w:cstheme="minorHAnsi"/>
            <w:color w:val="0E101A"/>
          </w:rPr>
          <w:t xml:space="preserve">  In the mixed amendment, where the C:N ratio </w:t>
        </w:r>
      </w:ins>
      <w:ins w:id="36" w:author="Howe, Adina [A&amp;BE]" w:date="2020-02-18T10:11:00Z">
        <w:r w:rsidR="005765C0">
          <w:rPr>
            <w:rFonts w:asciiTheme="minorHAnsi" w:hAnsiTheme="minorHAnsi" w:cstheme="minorHAnsi"/>
            <w:color w:val="0E101A"/>
          </w:rPr>
          <w:t xml:space="preserve">was measured as XXX, we </w:t>
        </w:r>
      </w:ins>
      <w:ins w:id="37" w:author="Howe, Adina [A&amp;BE]" w:date="2020-02-18T10:12:00Z">
        <w:r w:rsidR="005765C0">
          <w:rPr>
            <w:rFonts w:asciiTheme="minorHAnsi" w:hAnsiTheme="minorHAnsi" w:cstheme="minorHAnsi"/>
            <w:color w:val="0E101A"/>
          </w:rPr>
          <w:t xml:space="preserve">observed that the </w:t>
        </w:r>
      </w:ins>
      <w:del w:id="38" w:author="Howe, Adina [A&amp;BE]" w:date="2020-02-18T10:12:00Z">
        <w:r w:rsidRPr="00DD5443" w:rsidDel="005765C0">
          <w:rPr>
            <w:rFonts w:asciiTheme="minorHAnsi" w:hAnsiTheme="minorHAnsi" w:cstheme="minorHAnsi"/>
            <w:color w:val="0E101A"/>
          </w:rPr>
          <w:delText xml:space="preserve">As demonstrated by the </w:delText>
        </w:r>
      </w:del>
      <w:r w:rsidRPr="00DD5443">
        <w:rPr>
          <w:rFonts w:asciiTheme="minorHAnsi" w:hAnsiTheme="minorHAnsi" w:cstheme="minorHAnsi"/>
          <w:color w:val="0E101A"/>
        </w:rPr>
        <w:t xml:space="preserve">rate of mineralization </w:t>
      </w:r>
      <w:ins w:id="39" w:author="Howe, Adina [A&amp;BE]" w:date="2020-02-18T10:12:00Z">
        <w:r w:rsidR="005765C0">
          <w:rPr>
            <w:rFonts w:asciiTheme="minorHAnsi" w:hAnsiTheme="minorHAnsi" w:cstheme="minorHAnsi"/>
            <w:color w:val="0E101A"/>
          </w:rPr>
          <w:t xml:space="preserve">was generally </w:t>
        </w:r>
      </w:ins>
      <w:del w:id="40" w:author="Howe, Adina [A&amp;BE]" w:date="2020-02-18T10:12:00Z">
        <w:r w:rsidRPr="00DD5443" w:rsidDel="005765C0">
          <w:rPr>
            <w:rFonts w:asciiTheme="minorHAnsi" w:hAnsiTheme="minorHAnsi" w:cstheme="minorHAnsi"/>
            <w:color w:val="0E101A"/>
          </w:rPr>
          <w:delText xml:space="preserve">in mix amended samples compared to the reference, with mix amended samples </w:delText>
        </w:r>
      </w:del>
      <w:r w:rsidRPr="00DD5443">
        <w:rPr>
          <w:rFonts w:asciiTheme="minorHAnsi" w:hAnsiTheme="minorHAnsi" w:cstheme="minorHAnsi"/>
          <w:color w:val="0E101A"/>
        </w:rPr>
        <w:t xml:space="preserve">not significantly different from </w:t>
      </w:r>
      <w:del w:id="41" w:author="Howe, Adina [A&amp;BE]" w:date="2020-02-18T10:12:00Z">
        <w:r w:rsidRPr="00DD5443" w:rsidDel="005765C0">
          <w:rPr>
            <w:rFonts w:asciiTheme="minorHAnsi" w:hAnsiTheme="minorHAnsi" w:cstheme="minorHAnsi"/>
            <w:color w:val="0E101A"/>
          </w:rPr>
          <w:delText xml:space="preserve">the </w:delText>
        </w:r>
      </w:del>
      <w:ins w:id="42" w:author="Howe, Adina [A&amp;BE]" w:date="2020-02-18T10:12:00Z">
        <w:r w:rsidR="005765C0">
          <w:rPr>
            <w:rFonts w:asciiTheme="minorHAnsi" w:hAnsiTheme="minorHAnsi" w:cstheme="minorHAnsi"/>
            <w:color w:val="0E101A"/>
          </w:rPr>
          <w:t>no amendment reference soils.</w:t>
        </w:r>
      </w:ins>
      <w:del w:id="43" w:author="Howe, Adina [A&amp;BE]" w:date="2020-02-18T10:12:00Z">
        <w:r w:rsidRPr="00DD5443" w:rsidDel="005765C0">
          <w:rPr>
            <w:rFonts w:asciiTheme="minorHAnsi" w:hAnsiTheme="minorHAnsi" w:cstheme="minorHAnsi"/>
            <w:color w:val="0E101A"/>
          </w:rPr>
          <w:delText>reference on day 49 and within five ppm of the reference for the duration of the incubation.  </w:delText>
        </w:r>
      </w:del>
    </w:p>
    <w:p w14:paraId="1D409463" w14:textId="12917847"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ins w:id="44" w:author="Howe, Adina [A&amp;BE]" w:date="2020-02-18T10:15:00Z">
        <w:r w:rsidR="000E107D">
          <w:rPr>
            <w:rFonts w:asciiTheme="minorHAnsi" w:hAnsiTheme="minorHAnsi" w:cstheme="minorHAnsi"/>
            <w:color w:val="0E101A"/>
          </w:rPr>
          <w:t>We also considered that t</w:t>
        </w:r>
      </w:ins>
      <w:del w:id="45" w:author="Howe, Adina [A&amp;BE]" w:date="2020-02-18T10:15:00Z">
        <w:r w:rsidRPr="00DD5443" w:rsidDel="000E107D">
          <w:rPr>
            <w:rFonts w:asciiTheme="minorHAnsi" w:hAnsiTheme="minorHAnsi" w:cstheme="minorHAnsi"/>
            <w:color w:val="0E101A"/>
          </w:rPr>
          <w:delText>T</w:delText>
        </w:r>
      </w:del>
      <w:r w:rsidRPr="00DD5443">
        <w:rPr>
          <w:rFonts w:asciiTheme="minorHAnsi" w:hAnsiTheme="minorHAnsi" w:cstheme="minorHAnsi"/>
          <w:color w:val="0E101A"/>
        </w:rPr>
        <w:t>he chemical composition of the amendments</w:t>
      </w:r>
      <w:ins w:id="46" w:author="Howe, Adina [A&amp;BE]" w:date="2020-02-18T10:15:00Z">
        <w:r w:rsidR="000E107D">
          <w:rPr>
            <w:rFonts w:asciiTheme="minorHAnsi" w:hAnsiTheme="minorHAnsi" w:cstheme="minorHAnsi"/>
            <w:color w:val="0E101A"/>
          </w:rPr>
          <w:t xml:space="preserve"> provide varying nutrients that are available to soil microbial communities.  </w:t>
        </w:r>
      </w:ins>
      <w:del w:id="47" w:author="Howe, Adina [A&amp;BE]" w:date="2020-02-18T10:15:00Z">
        <w:r w:rsidRPr="00DD5443" w:rsidDel="000E107D">
          <w:rPr>
            <w:rFonts w:asciiTheme="minorHAnsi" w:hAnsiTheme="minorHAnsi" w:cstheme="minorHAnsi"/>
            <w:color w:val="0E101A"/>
          </w:rPr>
          <w:delText xml:space="preserve"> provides some insight into the nutrients available to the soil microbial communities during these times. We expect that t</w:delText>
        </w:r>
      </w:del>
      <w:ins w:id="48" w:author="Howe, Adina [A&amp;BE]" w:date="2020-02-18T10:15:00Z">
        <w:r w:rsidR="000E107D">
          <w:rPr>
            <w:rFonts w:asciiTheme="minorHAnsi" w:hAnsiTheme="minorHAnsi" w:cstheme="minorHAnsi"/>
            <w:color w:val="0E101A"/>
          </w:rPr>
          <w:t>In th</w:t>
        </w:r>
      </w:ins>
      <w:ins w:id="49" w:author="Howe, Adina [A&amp;BE]" w:date="2020-02-18T10:16:00Z">
        <w:r w:rsidR="000E107D">
          <w:rPr>
            <w:rFonts w:asciiTheme="minorHAnsi" w:hAnsiTheme="minorHAnsi" w:cstheme="minorHAnsi"/>
            <w:color w:val="0E101A"/>
          </w:rPr>
          <w:t xml:space="preserve">e </w:t>
        </w:r>
      </w:ins>
      <w:del w:id="50" w:author="Howe, Adina [A&amp;BE]" w:date="2020-02-18T10:16:00Z">
        <w:r w:rsidRPr="00DD5443" w:rsidDel="000E107D">
          <w:rPr>
            <w:rFonts w:asciiTheme="minorHAnsi" w:hAnsiTheme="minorHAnsi" w:cstheme="minorHAnsi"/>
            <w:color w:val="0E101A"/>
          </w:rPr>
          <w:delText xml:space="preserve">he </w:delText>
        </w:r>
      </w:del>
      <w:r w:rsidRPr="00DD5443">
        <w:rPr>
          <w:rFonts w:asciiTheme="minorHAnsi" w:hAnsiTheme="minorHAnsi" w:cstheme="minorHAnsi"/>
          <w:color w:val="0E101A"/>
        </w:rPr>
        <w:t>alfalfa amendment,</w:t>
      </w:r>
      <w:ins w:id="51" w:author="Howe, Adina [A&amp;BE]" w:date="2020-02-18T10:16:00Z">
        <w:r w:rsidR="000E107D">
          <w:rPr>
            <w:rFonts w:asciiTheme="minorHAnsi" w:hAnsiTheme="minorHAnsi" w:cstheme="minorHAnsi"/>
            <w:color w:val="0E101A"/>
          </w:rPr>
          <w:t xml:space="preserve"> which is</w:t>
        </w:r>
      </w:ins>
      <w:r w:rsidRPr="00DD5443">
        <w:rPr>
          <w:rFonts w:asciiTheme="minorHAnsi" w:hAnsiTheme="minorHAnsi" w:cstheme="minorHAnsi"/>
          <w:color w:val="0E101A"/>
        </w:rPr>
        <w:t xml:space="preserve"> </w:t>
      </w:r>
      <w:del w:id="52" w:author="Howe, Adina [A&amp;BE]" w:date="2020-02-18T10:16:00Z">
        <w:r w:rsidRPr="00DD5443" w:rsidDel="000E107D">
          <w:rPr>
            <w:rFonts w:asciiTheme="minorHAnsi" w:hAnsiTheme="minorHAnsi" w:cstheme="minorHAnsi"/>
            <w:color w:val="0E101A"/>
          </w:rPr>
          <w:lastRenderedPageBreak/>
          <w:delText>high in</w:delText>
        </w:r>
      </w:del>
      <w:ins w:id="53" w:author="Howe, Adina [A&amp;BE]" w:date="2020-02-18T10:16:00Z">
        <w:r w:rsidR="000E107D">
          <w:rPr>
            <w:rFonts w:asciiTheme="minorHAnsi" w:hAnsiTheme="minorHAnsi" w:cstheme="minorHAnsi"/>
            <w:color w:val="0E101A"/>
          </w:rPr>
          <w:t>relatively high in</w:t>
        </w:r>
      </w:ins>
      <w:r w:rsidRPr="00DD5443">
        <w:rPr>
          <w:rFonts w:asciiTheme="minorHAnsi" w:hAnsiTheme="minorHAnsi" w:cstheme="minorHAnsi"/>
          <w:color w:val="0E101A"/>
        </w:rPr>
        <w:t xml:space="preserve"> nitrogen</w:t>
      </w:r>
      <w:ins w:id="54" w:author="Howe, Adina [A&amp;BE]" w:date="2020-02-18T10:16:00Z">
        <w:r w:rsidR="000E107D">
          <w:rPr>
            <w:rFonts w:asciiTheme="minorHAnsi" w:hAnsiTheme="minorHAnsi" w:cstheme="minorHAnsi"/>
            <w:color w:val="0E101A"/>
          </w:rPr>
          <w:t xml:space="preserve"> compared to other amendments</w:t>
        </w:r>
      </w:ins>
      <w:r w:rsidRPr="00DD5443">
        <w:rPr>
          <w:rFonts w:asciiTheme="minorHAnsi" w:hAnsiTheme="minorHAnsi" w:cstheme="minorHAnsi"/>
          <w:color w:val="0E101A"/>
        </w:rPr>
        <w:t>,</w:t>
      </w:r>
      <w:ins w:id="55" w:author="Howe, Adina [A&amp;BE]" w:date="2020-02-18T10:16:00Z">
        <w:r w:rsidR="000E107D">
          <w:rPr>
            <w:rFonts w:asciiTheme="minorHAnsi" w:hAnsiTheme="minorHAnsi" w:cstheme="minorHAnsi"/>
            <w:color w:val="0E101A"/>
          </w:rPr>
          <w:t xml:space="preserve"> we expect initially </w:t>
        </w:r>
      </w:ins>
      <w:del w:id="56" w:author="Howe, Adina [A&amp;BE]" w:date="2020-02-18T10:16:00Z">
        <w:r w:rsidRPr="00DD5443" w:rsidDel="000E107D">
          <w:rPr>
            <w:rFonts w:asciiTheme="minorHAnsi" w:hAnsiTheme="minorHAnsi" w:cstheme="minorHAnsi"/>
            <w:color w:val="0E101A"/>
          </w:rPr>
          <w:delText xml:space="preserve"> would initially contain </w:delText>
        </w:r>
      </w:del>
      <w:r w:rsidRPr="00DD5443">
        <w:rPr>
          <w:rFonts w:asciiTheme="minorHAnsi" w:hAnsiTheme="minorHAnsi" w:cstheme="minorHAnsi"/>
          <w:color w:val="0E101A"/>
        </w:rPr>
        <w:t>complex molecules like cellulose, hemicellulose, and proteins</w:t>
      </w:r>
      <w:ins w:id="57" w:author="Howe, Adina [A&amp;BE]" w:date="2020-02-18T10:16:00Z">
        <w:r w:rsidR="000E107D">
          <w:rPr>
            <w:rFonts w:asciiTheme="minorHAnsi" w:hAnsiTheme="minorHAnsi" w:cstheme="minorHAnsi"/>
            <w:color w:val="0E101A"/>
          </w:rPr>
          <w:t xml:space="preserve">, requiring </w:t>
        </w:r>
      </w:ins>
      <w:del w:id="58" w:author="Howe, Adina [A&amp;BE]" w:date="2020-02-18T10:16:00Z">
        <w:r w:rsidRPr="00DD5443" w:rsidDel="000E107D">
          <w:rPr>
            <w:rFonts w:asciiTheme="minorHAnsi" w:hAnsiTheme="minorHAnsi" w:cstheme="minorHAnsi"/>
            <w:color w:val="0E101A"/>
          </w:rPr>
          <w:delText xml:space="preserve"> </w:delText>
        </w:r>
      </w:del>
      <w:del w:id="59" w:author="Howe, Adina [A&amp;BE]" w:date="2020-02-18T10:17:00Z">
        <w:r w:rsidRPr="00DD5443" w:rsidDel="000E107D">
          <w:rPr>
            <w:rFonts w:asciiTheme="minorHAnsi" w:hAnsiTheme="minorHAnsi" w:cstheme="minorHAnsi"/>
            <w:color w:val="0E101A"/>
          </w:rPr>
          <w:delText xml:space="preserve">and would require </w:delText>
        </w:r>
      </w:del>
      <w:r w:rsidRPr="00DD5443">
        <w:rPr>
          <w:rFonts w:asciiTheme="minorHAnsi" w:hAnsiTheme="minorHAnsi" w:cstheme="minorHAnsi"/>
          <w:color w:val="0E101A"/>
        </w:rPr>
        <w:t>initial decomposition and break down before organic nitrogen would be made available</w:t>
      </w:r>
      <w:r w:rsidR="001F04AA">
        <w:rPr>
          <w:rFonts w:asciiTheme="minorHAnsi" w:hAnsiTheme="minorHAnsi" w:cstheme="minorHAnsi"/>
          <w:color w:val="0E101A"/>
        </w:rPr>
        <w:t xml:space="preserve"> </w:t>
      </w:r>
      <w:r w:rsidR="001F04AA">
        <w:rPr>
          <w:rFonts w:asciiTheme="minorHAnsi" w:hAnsiTheme="minorHAnsi" w:cstheme="minorHAnsi"/>
          <w:color w:val="0E101A"/>
        </w:rPr>
        <w:fldChar w:fldCharType="begin" w:fldLock="1"/>
      </w:r>
      <w:r w:rsidR="001F04AA">
        <w:rPr>
          <w:rFonts w:asciiTheme="minorHAnsi" w:hAnsiTheme="minorHAnsi" w:cstheme="minorHAnsi"/>
          <w:color w:val="0E101A"/>
        </w:rPr>
        <w:instrText>ADDIN CSL_CITATION {"citationItems":[{"id":"ITEM-1","itemData":{"DOI":"10.3389/fmicb.2019.00413","ISSN":"1664302X","abstract":"Proteinaceous compounds are abundant forms of organic nitrogen in soil and aquatic ecosystems, and the rate of protein depolymerization, which is accomplished by a diverse range of microbial secreted peptidases, often limits nitrogen turnover in the environment. To determine if the distribution of secreted peptidases reflects the ecological and evolutionary histories of different taxa, we analyzed their distribution across prokaryotic lineages. Peptidase gene sequences of 147 archaeal and 2,191 bacterial genomes from the MEROPS database were screened for secretion signals, resulting in 55,072 secreted peptidases belonging to 148 peptidase families. These data, along with their corresponding 16S rRNA sequences, were used in our analysis. Overall, Bacteria had a much wider collection of secreted peptidases, higher average numbers of secreted peptidases per genome, and more unique peptidase families than Archaea. We found that the distribution of secreted peptidases corresponded to phylogenetic relationships among Bacteria and Archaea and often segregated according to microbial lifestyles, suggesting that the secreted peptidase complements of microbial taxa are optimized for the environmental microhabitats they occupy. Our analyses provide the groundwork for examining the specific functional role of families of secreted peptidases in relationship to the organisms and the corresponding environments in which they function.","author":[{"dropping-particle":"","family":"Nguyen","given":"Trang T.H.","non-dropping-particle":"","parse-names":false,"suffix":""},{"dropping-particle":"","family":"Myrold","given":"David D.","non-dropping-particle":"","parse-names":false,"suffix":""},{"dropping-particle":"","family":"Mueller","given":"Ryan S.","non-dropping-particle":"","parse-names":false,"suffix":""}],"container-title":"Frontiers in Microbiology","id":"ITEM-1","issue":"MAR","issued":{"date-parts":[["2019"]]},"page":"1-14","title":"Distributions of extracellular peptidases across prokaryotic genomes reflect phylogeny and habitat","type":"article-journal","volume":"10"},"uris":["http://www.mendeley.com/documents/?uuid=779c047a-3ab3-4857-a34c-66ea337af464"]},{"id":"ITEM-2","itemData":{"DOI":"10.5194/soil-2016-11","ISBN":"2199-3998","ISSN":"2199-3998","author":[{"dropping-particle":"","family":"Andresen","given":"L C","non-dropping-particle":"","parse-names":false,"suffix":""},{"dropping-particle":"","family":"Björsne","given":"A K","non-dropping-particle":"","parse-names":false,"suffix":""},{"dropping-particle":"","family":"Bodé","given":"S","non-dropping-particle":"","parse-names":false,"suffix":""},{"dropping-particle":"","family":"Klemedtsson","given":"L","non-dropping-particle":"","parse-names":false,"suffix":""},{"dropping-particle":"","family":"Boeckx","given":"P","non-dropping-particle":"","parse-names":false,"suffix":""},{"dropping-particle":"","family":"Rütting","given":"T","non-dropping-particle":"","parse-names":false,"suffix":""}],"container-title":"SOIL Discuss.","id":"ITEM-2","issue":"March","issued":{"date-parts":[["2016"]]},"page":"1-21","title":"Depolymerization and mineralization - investigating N availability by a novel 15N tracing model","type":"article-journal","volume":"2016"},"uris":["http://www.mendeley.com/documents/?uuid=6749f78c-496b-4246-8c0e-e92810c90240"]}],"mendeley":{"formattedCitation":"(Andresen et al., 2016; Nguyen et al., 2019)","plainTextFormattedCitation":"(Andresen et al., 2016; Nguyen et al., 2019)","previouslyFormattedCitation":"(Andresen et al., 2016; Nguyen et al., 2019)"},"properties":{"noteIndex":0},"schema":"https://github.com/citation-style-language/schema/raw/master/csl-citation.json"}</w:instrText>
      </w:r>
      <w:r w:rsidR="001F04AA">
        <w:rPr>
          <w:rFonts w:asciiTheme="minorHAnsi" w:hAnsiTheme="minorHAnsi" w:cstheme="minorHAnsi"/>
          <w:color w:val="0E101A"/>
        </w:rPr>
        <w:fldChar w:fldCharType="separate"/>
      </w:r>
      <w:r w:rsidR="001F04AA" w:rsidRPr="001F04AA">
        <w:rPr>
          <w:rFonts w:asciiTheme="minorHAnsi" w:hAnsiTheme="minorHAnsi" w:cstheme="minorHAnsi"/>
          <w:noProof/>
          <w:color w:val="0E101A"/>
        </w:rPr>
        <w:t>(Andresen et al., 2016; Nguyen et al., 2019)</w:t>
      </w:r>
      <w:r w:rsidR="001F04AA">
        <w:rPr>
          <w:rFonts w:asciiTheme="minorHAnsi" w:hAnsiTheme="minorHAnsi" w:cstheme="minorHAnsi"/>
          <w:color w:val="0E101A"/>
        </w:rPr>
        <w:fldChar w:fldCharType="end"/>
      </w:r>
      <w:r w:rsidRPr="00DD5443">
        <w:rPr>
          <w:rFonts w:asciiTheme="minorHAnsi" w:hAnsiTheme="minorHAnsi" w:cstheme="minorHAnsi"/>
          <w:color w:val="0E101A"/>
        </w:rPr>
        <w:t xml:space="preserve">. </w:t>
      </w:r>
      <w:del w:id="60" w:author="Howe, Adina [A&amp;BE]" w:date="2020-02-18T10:17:00Z">
        <w:r w:rsidRPr="00DD5443" w:rsidDel="000E107D">
          <w:rPr>
            <w:rFonts w:asciiTheme="minorHAnsi" w:hAnsiTheme="minorHAnsi" w:cstheme="minorHAnsi"/>
            <w:color w:val="0E101A"/>
          </w:rPr>
          <w:delText>Supporting this expectation</w:delText>
        </w:r>
      </w:del>
      <w:ins w:id="61" w:author="Howe, Adina [A&amp;BE]" w:date="2020-02-18T10:17:00Z">
        <w:r w:rsidR="000E107D">
          <w:rPr>
            <w:rFonts w:asciiTheme="minorHAnsi" w:hAnsiTheme="minorHAnsi" w:cstheme="minorHAnsi"/>
            <w:color w:val="0E101A"/>
          </w:rPr>
          <w:t xml:space="preserve"> In support of this expectation, </w:t>
        </w:r>
      </w:ins>
      <w:del w:id="62" w:author="Howe, Adina [A&amp;BE]" w:date="2020-02-18T10:17:00Z">
        <w:r w:rsidRPr="00DD5443" w:rsidDel="000E107D">
          <w:rPr>
            <w:rFonts w:asciiTheme="minorHAnsi" w:hAnsiTheme="minorHAnsi" w:cstheme="minorHAnsi"/>
            <w:color w:val="0E101A"/>
          </w:rPr>
          <w:delText>,</w:delText>
        </w:r>
      </w:del>
      <w:ins w:id="63" w:author="Howe, Adina [A&amp;BE]" w:date="2020-02-18T10:17:00Z">
        <w:r w:rsidR="000E107D">
          <w:rPr>
            <w:rFonts w:asciiTheme="minorHAnsi" w:hAnsiTheme="minorHAnsi" w:cstheme="minorHAnsi"/>
            <w:color w:val="0E101A"/>
          </w:rPr>
          <w:t>w</w:t>
        </w:r>
      </w:ins>
      <w:del w:id="64" w:author="Howe, Adina [A&amp;BE]" w:date="2020-02-18T10:17:00Z">
        <w:r w:rsidRPr="00DD5443" w:rsidDel="000E107D">
          <w:rPr>
            <w:rFonts w:asciiTheme="minorHAnsi" w:hAnsiTheme="minorHAnsi" w:cstheme="minorHAnsi"/>
            <w:color w:val="0E101A"/>
          </w:rPr>
          <w:delText xml:space="preserve"> w</w:delText>
        </w:r>
      </w:del>
      <w:r w:rsidRPr="00DD5443">
        <w:rPr>
          <w:rFonts w:asciiTheme="minorHAnsi" w:hAnsiTheme="minorHAnsi" w:cstheme="minorHAnsi"/>
          <w:color w:val="0E101A"/>
        </w:rPr>
        <w:t xml:space="preserve">e observed that </w:t>
      </w:r>
      <w:ins w:id="65" w:author="Howe, Adina [A&amp;BE]" w:date="2020-02-18T10:24:00Z">
        <w:r w:rsidR="0011204B">
          <w:rPr>
            <w:rFonts w:asciiTheme="minorHAnsi" w:hAnsiTheme="minorHAnsi" w:cstheme="minorHAnsi"/>
            <w:color w:val="0E101A"/>
          </w:rPr>
          <w:t xml:space="preserve">inorganic </w:t>
        </w:r>
      </w:ins>
      <w:r w:rsidRPr="00DD5443">
        <w:rPr>
          <w:rFonts w:asciiTheme="minorHAnsi" w:hAnsiTheme="minorHAnsi" w:cstheme="minorHAnsi"/>
          <w:color w:val="0E101A"/>
        </w:rPr>
        <w:t>nitrogen availability within the early response of alfalfa-amended soils w</w:t>
      </w:r>
      <w:ins w:id="66" w:author="Howe, Adina [A&amp;BE]" w:date="2020-02-18T10:17:00Z">
        <w:r w:rsidR="000E107D">
          <w:rPr>
            <w:rFonts w:asciiTheme="minorHAnsi" w:hAnsiTheme="minorHAnsi" w:cstheme="minorHAnsi"/>
            <w:color w:val="0E101A"/>
          </w:rPr>
          <w:t>ere</w:t>
        </w:r>
      </w:ins>
      <w:del w:id="67" w:author="Howe, Adina [A&amp;BE]" w:date="2020-02-18T10:17:00Z">
        <w:r w:rsidRPr="00DD5443" w:rsidDel="000E107D">
          <w:rPr>
            <w:rFonts w:asciiTheme="minorHAnsi" w:hAnsiTheme="minorHAnsi" w:cstheme="minorHAnsi"/>
            <w:color w:val="0E101A"/>
          </w:rPr>
          <w:delText>as</w:delText>
        </w:r>
      </w:del>
      <w:r w:rsidRPr="00DD5443">
        <w:rPr>
          <w:rFonts w:asciiTheme="minorHAnsi" w:hAnsiTheme="minorHAnsi" w:cstheme="minorHAnsi"/>
          <w:color w:val="0E101A"/>
        </w:rPr>
        <w:t xml:space="preserve"> relatively low</w:t>
      </w:r>
      <w:ins w:id="68" w:author="Howe, Adina [A&amp;BE]" w:date="2020-02-18T10:18:00Z">
        <w:r w:rsidR="000E107D">
          <w:rPr>
            <w:rFonts w:asciiTheme="minorHAnsi" w:hAnsiTheme="minorHAnsi" w:cstheme="minorHAnsi"/>
            <w:color w:val="0E101A"/>
          </w:rPr>
          <w:t xml:space="preserve"> (</w:t>
        </w:r>
      </w:ins>
      <w:del w:id="69" w:author="Howe, Adina [A&amp;BE]" w:date="2020-02-18T10:18:00Z">
        <w:r w:rsidRPr="00DD5443" w:rsidDel="000E107D">
          <w:rPr>
            <w:rFonts w:asciiTheme="minorHAnsi" w:hAnsiTheme="minorHAnsi" w:cstheme="minorHAnsi"/>
            <w:color w:val="0E101A"/>
          </w:rPr>
          <w:delText xml:space="preserve">, </w:delText>
        </w:r>
      </w:del>
      <w:r w:rsidRPr="00DD5443">
        <w:rPr>
          <w:rFonts w:asciiTheme="minorHAnsi" w:hAnsiTheme="minorHAnsi" w:cstheme="minorHAnsi"/>
          <w:color w:val="0E101A"/>
        </w:rPr>
        <w:t>under around ten ppm from days 7 to 21, before increasing significantly to 35-40 ppm by day 97</w:t>
      </w:r>
      <w:commentRangeStart w:id="70"/>
      <w:ins w:id="71" w:author="Howe, Adina [A&amp;BE]" w:date="2020-02-18T10:18:00Z">
        <w:r w:rsidR="000E107D">
          <w:rPr>
            <w:rFonts w:asciiTheme="minorHAnsi" w:hAnsiTheme="minorHAnsi" w:cstheme="minorHAnsi"/>
            <w:color w:val="0E101A"/>
          </w:rPr>
          <w:t>)</w:t>
        </w:r>
      </w:ins>
      <w:r w:rsidRPr="00DD5443">
        <w:rPr>
          <w:rFonts w:asciiTheme="minorHAnsi" w:hAnsiTheme="minorHAnsi" w:cstheme="minorHAnsi"/>
          <w:color w:val="0E101A"/>
        </w:rPr>
        <w:t>.</w:t>
      </w:r>
      <w:ins w:id="72" w:author="Howe, Adina [A&amp;BE]" w:date="2020-02-18T10:18:00Z">
        <w:r w:rsidR="006C7499">
          <w:rPr>
            <w:rFonts w:asciiTheme="minorHAnsi" w:hAnsiTheme="minorHAnsi" w:cstheme="minorHAnsi"/>
            <w:color w:val="0E101A"/>
          </w:rPr>
          <w:t xml:space="preserve"> </w:t>
        </w:r>
      </w:ins>
      <w:r w:rsidRPr="00DD5443">
        <w:rPr>
          <w:rFonts w:asciiTheme="minorHAnsi" w:hAnsiTheme="minorHAnsi" w:cstheme="minorHAnsi"/>
          <w:color w:val="0E101A"/>
        </w:rPr>
        <w:t xml:space="preserve"> </w:t>
      </w:r>
      <w:ins w:id="73" w:author="Howe, Adina [A&amp;BE]" w:date="2020-02-18T10:24:00Z">
        <w:r w:rsidR="0011204B">
          <w:rPr>
            <w:rFonts w:asciiTheme="minorHAnsi" w:hAnsiTheme="minorHAnsi" w:cstheme="minorHAnsi"/>
            <w:color w:val="0E101A"/>
          </w:rPr>
          <w:t>In compost, we expect similar chemical compounds to be present</w:t>
        </w:r>
      </w:ins>
      <w:ins w:id="74" w:author="Howe, Adina [A&amp;BE]" w:date="2020-02-18T10:26:00Z">
        <w:r w:rsidR="0011204B">
          <w:rPr>
            <w:rFonts w:asciiTheme="minorHAnsi" w:hAnsiTheme="minorHAnsi" w:cstheme="minorHAnsi"/>
            <w:color w:val="0E101A"/>
          </w:rPr>
          <w:t xml:space="preserve"> but at a lower abundance based on C:N ratios of amendments</w:t>
        </w:r>
        <w:commentRangeEnd w:id="70"/>
        <w:r w:rsidR="0011204B">
          <w:rPr>
            <w:rStyle w:val="CommentReference"/>
            <w:rFonts w:asciiTheme="minorHAnsi" w:eastAsiaTheme="minorHAnsi" w:hAnsiTheme="minorHAnsi" w:cstheme="minorBidi"/>
          </w:rPr>
          <w:commentReference w:id="70"/>
        </w:r>
      </w:ins>
      <w:del w:id="75" w:author="Howe, Adina [A&amp;BE]" w:date="2020-02-18T10:25:00Z">
        <w:r w:rsidRPr="00DD5443" w:rsidDel="0011204B">
          <w:rPr>
            <w:rFonts w:asciiTheme="minorHAnsi" w:hAnsiTheme="minorHAnsi" w:cstheme="minorHAnsi"/>
            <w:color w:val="0E101A"/>
          </w:rPr>
          <w:delText>Similar compounds are likely to be present in the compost</w:delText>
        </w:r>
      </w:del>
      <w:r w:rsidRPr="00DD5443">
        <w:rPr>
          <w:rFonts w:asciiTheme="minorHAnsi" w:hAnsiTheme="minorHAnsi" w:cstheme="minorHAnsi"/>
          <w:color w:val="0E101A"/>
        </w:rPr>
        <w:t>.</w:t>
      </w:r>
      <w:ins w:id="76" w:author="Howe, Adina [A&amp;BE]" w:date="2020-02-18T10:25:00Z">
        <w:r w:rsidR="0011204B">
          <w:rPr>
            <w:rFonts w:asciiTheme="minorHAnsi" w:hAnsiTheme="minorHAnsi" w:cstheme="minorHAnsi"/>
            <w:color w:val="0E101A"/>
          </w:rPr>
          <w:t xml:space="preserve"> </w:t>
        </w:r>
      </w:ins>
      <w:r w:rsidRPr="00DD5443">
        <w:rPr>
          <w:rFonts w:asciiTheme="minorHAnsi" w:hAnsiTheme="minorHAnsi" w:cstheme="minorHAnsi"/>
          <w:color w:val="0E101A"/>
        </w:rPr>
        <w:t xml:space="preserve"> </w:t>
      </w:r>
      <w:commentRangeStart w:id="77"/>
      <w:ins w:id="78" w:author="Howe, Adina [A&amp;BE]" w:date="2020-02-18T10:26:00Z">
        <w:r w:rsidR="0011204B">
          <w:rPr>
            <w:rFonts w:asciiTheme="minorHAnsi" w:hAnsiTheme="minorHAnsi" w:cstheme="minorHAnsi"/>
            <w:color w:val="0E101A"/>
          </w:rPr>
          <w:t xml:space="preserve">In compost, we observed trends in inorganic N availability that suggest </w:t>
        </w:r>
      </w:ins>
      <w:del w:id="79" w:author="Howe, Adina [A&amp;BE]" w:date="2020-02-18T10:27:00Z">
        <w:r w:rsidRPr="00DD5443" w:rsidDel="0011204B">
          <w:rPr>
            <w:rFonts w:asciiTheme="minorHAnsi" w:hAnsiTheme="minorHAnsi" w:cstheme="minorHAnsi"/>
            <w:color w:val="0E101A"/>
          </w:rPr>
          <w:delText>However, the nitrogen content was sufficiently low that the inorganic N concentration was below five ppm for the initial incubation period, before dropping to 0 ppm by day 21 an</w:delText>
        </w:r>
      </w:del>
      <w:ins w:id="80" w:author="Howe, Adina [A&amp;BE]" w:date="2020-02-18T10:27:00Z">
        <w:r w:rsidR="0011204B">
          <w:rPr>
            <w:rFonts w:asciiTheme="minorHAnsi" w:hAnsiTheme="minorHAnsi" w:cstheme="minorHAnsi"/>
            <w:color w:val="0E101A"/>
          </w:rPr>
          <w:t xml:space="preserve">low availability of inorganic N and suggesting that </w:t>
        </w:r>
      </w:ins>
      <w:del w:id="81" w:author="Howe, Adina [A&amp;BE]" w:date="2020-02-18T10:27:00Z">
        <w:r w:rsidRPr="00DD5443" w:rsidDel="0011204B">
          <w:rPr>
            <w:rFonts w:asciiTheme="minorHAnsi" w:hAnsiTheme="minorHAnsi" w:cstheme="minorHAnsi"/>
            <w:color w:val="0E101A"/>
          </w:rPr>
          <w:delText xml:space="preserve">d not increasing again until day 97, ending at 5-10 ppm, clearly showing </w:delText>
        </w:r>
      </w:del>
      <w:r w:rsidRPr="00DD5443">
        <w:rPr>
          <w:rFonts w:asciiTheme="minorHAnsi" w:hAnsiTheme="minorHAnsi" w:cstheme="minorHAnsi"/>
          <w:color w:val="0E101A"/>
        </w:rPr>
        <w:t xml:space="preserve">immobilization of inorganic N </w:t>
      </w:r>
      <w:ins w:id="82" w:author="Howe, Adina [A&amp;BE]" w:date="2020-02-18T10:27:00Z">
        <w:r w:rsidR="0011204B">
          <w:rPr>
            <w:rFonts w:asciiTheme="minorHAnsi" w:hAnsiTheme="minorHAnsi" w:cstheme="minorHAnsi"/>
            <w:color w:val="0E101A"/>
          </w:rPr>
          <w:t xml:space="preserve">may be the dominant </w:t>
        </w:r>
      </w:ins>
      <w:r w:rsidRPr="00DD5443">
        <w:rPr>
          <w:rFonts w:asciiTheme="minorHAnsi" w:hAnsiTheme="minorHAnsi" w:cstheme="minorHAnsi"/>
          <w:color w:val="0E101A"/>
        </w:rPr>
        <w:t xml:space="preserve">as the microbial community </w:t>
      </w:r>
      <w:del w:id="83" w:author="Howe, Adina [A&amp;BE]" w:date="2020-02-18T10:28:00Z">
        <w:r w:rsidRPr="00DD5443" w:rsidDel="0011204B">
          <w:rPr>
            <w:rFonts w:asciiTheme="minorHAnsi" w:hAnsiTheme="minorHAnsi" w:cstheme="minorHAnsi"/>
            <w:color w:val="0E101A"/>
          </w:rPr>
          <w:delText xml:space="preserve">tries to </w:delText>
        </w:r>
      </w:del>
      <w:r w:rsidRPr="00DD5443">
        <w:rPr>
          <w:rFonts w:asciiTheme="minorHAnsi" w:hAnsiTheme="minorHAnsi" w:cstheme="minorHAnsi"/>
          <w:color w:val="0E101A"/>
        </w:rPr>
        <w:t>decompose</w:t>
      </w:r>
      <w:ins w:id="84" w:author="Howe, Adina [A&amp;BE]" w:date="2020-02-18T10:28:00Z">
        <w:r w:rsidR="0011204B">
          <w:rPr>
            <w:rFonts w:asciiTheme="minorHAnsi" w:hAnsiTheme="minorHAnsi" w:cstheme="minorHAnsi"/>
            <w:color w:val="0E101A"/>
          </w:rPr>
          <w:t xml:space="preserve">s </w:t>
        </w:r>
      </w:ins>
      <w:r w:rsidRPr="00DD5443">
        <w:rPr>
          <w:rFonts w:asciiTheme="minorHAnsi" w:hAnsiTheme="minorHAnsi" w:cstheme="minorHAnsi"/>
          <w:color w:val="0E101A"/>
        </w:rPr>
        <w:t xml:space="preserve"> the high C content</w:t>
      </w:r>
      <w:ins w:id="85" w:author="Howe, Adina [A&amp;BE]" w:date="2020-02-18T10:28:00Z">
        <w:r w:rsidR="0011204B">
          <w:rPr>
            <w:rFonts w:asciiTheme="minorHAnsi" w:hAnsiTheme="minorHAnsi" w:cstheme="minorHAnsi"/>
            <w:color w:val="0E101A"/>
          </w:rPr>
          <w:t xml:space="preserve"> in compost</w:t>
        </w:r>
      </w:ins>
      <w:r w:rsidRPr="00DD5443">
        <w:rPr>
          <w:rFonts w:asciiTheme="minorHAnsi" w:hAnsiTheme="minorHAnsi" w:cstheme="minorHAnsi"/>
          <w:color w:val="0E101A"/>
        </w:rPr>
        <w:t>.</w:t>
      </w:r>
      <w:commentRangeEnd w:id="77"/>
      <w:r w:rsidR="00D329D3">
        <w:rPr>
          <w:rStyle w:val="CommentReference"/>
          <w:rFonts w:asciiTheme="minorHAnsi" w:eastAsiaTheme="minorHAnsi" w:hAnsiTheme="minorHAnsi" w:cstheme="minorBidi"/>
        </w:rPr>
        <w:commentReference w:id="77"/>
      </w:r>
      <w:ins w:id="86" w:author="Howe, Adina [A&amp;BE]" w:date="2020-02-18T10:29:00Z">
        <w:r w:rsidR="00627792">
          <w:rPr>
            <w:rFonts w:asciiTheme="minorHAnsi" w:hAnsiTheme="minorHAnsi" w:cstheme="minorHAnsi"/>
            <w:color w:val="0E101A"/>
          </w:rPr>
          <w:t xml:space="preserve">  Next, we considered the dynamics of the microcosm soil communities under these conditions</w:t>
        </w:r>
      </w:ins>
      <w:ins w:id="87" w:author="Howe, Adina [A&amp;BE]" w:date="2020-02-18T10:30:00Z">
        <w:r w:rsidR="00627792">
          <w:rPr>
            <w:rFonts w:asciiTheme="minorHAnsi" w:hAnsiTheme="minorHAnsi" w:cstheme="minorHAnsi"/>
            <w:color w:val="0E101A"/>
          </w:rPr>
          <w:t>.</w:t>
        </w:r>
      </w:ins>
    </w:p>
    <w:p w14:paraId="240C4DC1" w14:textId="368D93FE" w:rsidR="00970AF0" w:rsidRDefault="00627792" w:rsidP="00970AF0">
      <w:pPr>
        <w:pStyle w:val="NormalWeb"/>
        <w:spacing w:before="0" w:beforeAutospacing="0" w:after="0" w:afterAutospacing="0" w:line="480" w:lineRule="auto"/>
        <w:ind w:firstLine="720"/>
        <w:rPr>
          <w:ins w:id="88" w:author="Howe, Adina [A&amp;BE]" w:date="2020-02-18T10:52:00Z"/>
          <w:rFonts w:asciiTheme="minorHAnsi" w:hAnsiTheme="minorHAnsi" w:cstheme="minorHAnsi"/>
          <w:color w:val="0E101A"/>
        </w:rPr>
      </w:pPr>
      <w:ins w:id="89" w:author="Howe, Adina [A&amp;BE]" w:date="2020-02-18T10:30:00Z">
        <w:r>
          <w:rPr>
            <w:rFonts w:asciiTheme="minorHAnsi" w:hAnsiTheme="minorHAnsi" w:cstheme="minorHAnsi"/>
            <w:color w:val="0E101A"/>
          </w:rPr>
          <w:t xml:space="preserve">Generally, we observed predictable shifts in the microbial communities within amended microcosms.  </w:t>
        </w:r>
      </w:ins>
      <w:del w:id="90" w:author="Howe, Adina [A&amp;BE]" w:date="2020-02-18T10:30:00Z">
        <w:r w:rsidR="00FA6593" w:rsidRPr="00DD5443" w:rsidDel="00627792">
          <w:rPr>
            <w:rFonts w:asciiTheme="minorHAnsi" w:hAnsiTheme="minorHAnsi" w:cstheme="minorHAnsi"/>
            <w:color w:val="0E101A"/>
          </w:rPr>
          <w:delText>The microbial community of the incubated microcosms was</w:delText>
        </w:r>
      </w:del>
      <w:del w:id="91" w:author="Howe, Adina [A&amp;BE]" w:date="2020-02-18T10:35:00Z">
        <w:r w:rsidR="00FA6593" w:rsidRPr="00DD5443" w:rsidDel="00970AF0">
          <w:rPr>
            <w:rFonts w:asciiTheme="minorHAnsi" w:hAnsiTheme="minorHAnsi" w:cstheme="minorHAnsi"/>
            <w:color w:val="0E101A"/>
          </w:rPr>
          <w:delText xml:space="preserve"> </w:delText>
        </w:r>
      </w:del>
      <w:del w:id="92" w:author="Howe, Adina [A&amp;BE]" w:date="2020-02-18T10:34:00Z">
        <w:r w:rsidR="00FA6593" w:rsidRPr="00DD5443" w:rsidDel="00970AF0">
          <w:rPr>
            <w:rFonts w:asciiTheme="minorHAnsi" w:hAnsiTheme="minorHAnsi" w:cstheme="minorHAnsi"/>
            <w:color w:val="0E101A"/>
          </w:rPr>
          <w:delText xml:space="preserve">more </w:delText>
        </w:r>
      </w:del>
      <w:del w:id="93" w:author="Howe, Adina [A&amp;BE]" w:date="2020-02-18T10:35:00Z">
        <w:r w:rsidR="00FA6593" w:rsidRPr="00DD5443" w:rsidDel="00970AF0">
          <w:rPr>
            <w:rFonts w:asciiTheme="minorHAnsi" w:hAnsiTheme="minorHAnsi" w:cstheme="minorHAnsi"/>
            <w:color w:val="0E101A"/>
          </w:rPr>
          <w:delText>strongly influenced by time</w:delText>
        </w:r>
      </w:del>
      <w:del w:id="94" w:author="Howe, Adina [A&amp;BE]" w:date="2020-02-18T10:34:00Z">
        <w:r w:rsidR="00FA6593" w:rsidRPr="00DD5443" w:rsidDel="00970AF0">
          <w:rPr>
            <w:rFonts w:asciiTheme="minorHAnsi" w:hAnsiTheme="minorHAnsi" w:cstheme="minorHAnsi"/>
            <w:color w:val="0E101A"/>
          </w:rPr>
          <w:delText xml:space="preserve"> than by </w:delText>
        </w:r>
      </w:del>
      <w:del w:id="95" w:author="Howe, Adina [A&amp;BE]" w:date="2020-02-18T10:35:00Z">
        <w:r w:rsidR="00FA6593" w:rsidRPr="00DD5443" w:rsidDel="00970AF0">
          <w:rPr>
            <w:rFonts w:asciiTheme="minorHAnsi" w:hAnsiTheme="minorHAnsi" w:cstheme="minorHAnsi"/>
            <w:color w:val="0E101A"/>
          </w:rPr>
          <w:delText>amendment type. While contributions</w:delText>
        </w:r>
      </w:del>
      <w:ins w:id="96" w:author="Howe, Adina [A&amp;BE]" w:date="2020-02-18T10:35:00Z">
        <w:r w:rsidR="00970AF0">
          <w:rPr>
            <w:rFonts w:asciiTheme="minorHAnsi" w:hAnsiTheme="minorHAnsi" w:cstheme="minorHAnsi"/>
            <w:color w:val="0E101A"/>
          </w:rPr>
          <w:t xml:space="preserve"> These shifts were influenced by amendment type, </w:t>
        </w:r>
      </w:ins>
      <w:del w:id="97" w:author="Howe, Adina [A&amp;BE]" w:date="2020-02-18T10:35:00Z">
        <w:r w:rsidR="00FA6593" w:rsidRPr="00DD5443" w:rsidDel="00970AF0">
          <w:rPr>
            <w:rFonts w:asciiTheme="minorHAnsi" w:hAnsiTheme="minorHAnsi" w:cstheme="minorHAnsi"/>
            <w:color w:val="0E101A"/>
          </w:rPr>
          <w:delText xml:space="preserve"> to community variation from treatmen</w:delText>
        </w:r>
      </w:del>
      <w:del w:id="98" w:author="Howe, Adina [A&amp;BE]" w:date="2020-02-18T10:36:00Z">
        <w:r w:rsidR="00FA6593" w:rsidRPr="00DD5443" w:rsidDel="00970AF0">
          <w:rPr>
            <w:rFonts w:asciiTheme="minorHAnsi" w:hAnsiTheme="minorHAnsi" w:cstheme="minorHAnsi"/>
            <w:color w:val="0E101A"/>
          </w:rPr>
          <w:delText xml:space="preserve">t, </w:delText>
        </w:r>
      </w:del>
      <w:r w:rsidR="00FA6593" w:rsidRPr="00DD5443">
        <w:rPr>
          <w:rFonts w:asciiTheme="minorHAnsi" w:hAnsiTheme="minorHAnsi" w:cstheme="minorHAnsi"/>
          <w:color w:val="0E101A"/>
        </w:rPr>
        <w:t xml:space="preserve">C:N ratio, and inorganic N concentration </w:t>
      </w:r>
      <w:del w:id="99" w:author="Howe, Adina [A&amp;BE]" w:date="2020-02-18T10:36:00Z">
        <w:r w:rsidR="00FA6593" w:rsidRPr="00DD5443" w:rsidDel="00970AF0">
          <w:rPr>
            <w:rFonts w:asciiTheme="minorHAnsi" w:hAnsiTheme="minorHAnsi" w:cstheme="minorHAnsi"/>
            <w:color w:val="0E101A"/>
          </w:rPr>
          <w:delText>are significant among the environmental and explanatory variables,</w:delText>
        </w:r>
      </w:del>
      <w:ins w:id="100" w:author="Howe, Adina [A&amp;BE]" w:date="2020-02-18T10:36:00Z">
        <w:r w:rsidR="00970AF0">
          <w:rPr>
            <w:rFonts w:asciiTheme="minorHAnsi" w:hAnsiTheme="minorHAnsi" w:cstheme="minorHAnsi"/>
            <w:color w:val="0E101A"/>
          </w:rPr>
          <w:t>but</w:t>
        </w:r>
      </w:ins>
      <w:r w:rsidR="00FA6593" w:rsidRPr="00DD5443">
        <w:rPr>
          <w:rFonts w:asciiTheme="minorHAnsi" w:hAnsiTheme="minorHAnsi" w:cstheme="minorHAnsi"/>
          <w:color w:val="0E101A"/>
        </w:rPr>
        <w:t xml:space="preserve"> time </w:t>
      </w:r>
      <w:ins w:id="101" w:author="Howe, Adina [A&amp;BE]" w:date="2020-02-18T10:36:00Z">
        <w:r w:rsidR="00970AF0">
          <w:rPr>
            <w:rFonts w:asciiTheme="minorHAnsi" w:hAnsiTheme="minorHAnsi" w:cstheme="minorHAnsi"/>
            <w:color w:val="0E101A"/>
          </w:rPr>
          <w:t xml:space="preserve">since amendment was the </w:t>
        </w:r>
      </w:ins>
      <w:del w:id="102" w:author="Howe, Adina [A&amp;BE]" w:date="2020-02-18T10:36:00Z">
        <w:r w:rsidR="00FA6593" w:rsidRPr="00DD5443" w:rsidDel="00970AF0">
          <w:rPr>
            <w:rFonts w:asciiTheme="minorHAnsi" w:hAnsiTheme="minorHAnsi" w:cstheme="minorHAnsi"/>
            <w:color w:val="0E101A"/>
          </w:rPr>
          <w:delText xml:space="preserve">remains the </w:delText>
        </w:r>
      </w:del>
      <w:r w:rsidR="00FA6593" w:rsidRPr="00DD5443">
        <w:rPr>
          <w:rFonts w:asciiTheme="minorHAnsi" w:hAnsiTheme="minorHAnsi" w:cstheme="minorHAnsi"/>
          <w:color w:val="0E101A"/>
        </w:rPr>
        <w:t xml:space="preserve">most influential </w:t>
      </w:r>
      <w:del w:id="103" w:author="Howe, Adina [A&amp;BE]" w:date="2020-02-18T10:36:00Z">
        <w:r w:rsidR="00FA6593" w:rsidRPr="00DD5443" w:rsidDel="00970AF0">
          <w:rPr>
            <w:rFonts w:asciiTheme="minorHAnsi" w:hAnsiTheme="minorHAnsi" w:cstheme="minorHAnsi"/>
            <w:color w:val="0E101A"/>
          </w:rPr>
          <w:delText>driver</w:delText>
        </w:r>
      </w:del>
      <w:ins w:id="104" w:author="Howe, Adina [A&amp;BE]" w:date="2020-02-18T10:36:00Z">
        <w:r w:rsidR="00970AF0">
          <w:rPr>
            <w:rFonts w:asciiTheme="minorHAnsi" w:hAnsiTheme="minorHAnsi" w:cstheme="minorHAnsi"/>
            <w:color w:val="0E101A"/>
          </w:rPr>
          <w:t>variable to explain microbial community composition</w:t>
        </w:r>
      </w:ins>
      <w:r w:rsidR="00FA6593" w:rsidRPr="00DD5443">
        <w:rPr>
          <w:rFonts w:asciiTheme="minorHAnsi" w:hAnsiTheme="minorHAnsi" w:cstheme="minorHAnsi"/>
          <w:color w:val="0E101A"/>
        </w:rPr>
        <w:t xml:space="preserve">. </w:t>
      </w:r>
      <w:moveToRangeStart w:id="105" w:author="Howe, Adina [A&amp;BE]" w:date="2020-02-18T10:38:00Z" w:name="move32914719"/>
      <w:moveTo w:id="106" w:author="Howe, Adina [A&amp;BE]" w:date="2020-02-18T10:38:00Z">
        <w:r w:rsidR="00970AF0" w:rsidRPr="00DD5443">
          <w:rPr>
            <w:rFonts w:asciiTheme="minorHAnsi" w:hAnsiTheme="minorHAnsi" w:cstheme="minorHAnsi"/>
            <w:color w:val="0E101A"/>
          </w:rPr>
          <w:t>Regardless of the amendment, we observed two distinct temporal groupings of samples throughout our experiment</w:t>
        </w:r>
      </w:moveTo>
      <w:ins w:id="107" w:author="Howe, Adina [A&amp;BE]" w:date="2020-02-18T10:39:00Z">
        <w:r w:rsidR="00970AF0">
          <w:rPr>
            <w:rFonts w:asciiTheme="minorHAnsi" w:hAnsiTheme="minorHAnsi" w:cstheme="minorHAnsi"/>
            <w:color w:val="0E101A"/>
          </w:rPr>
          <w:t xml:space="preserve">.  </w:t>
        </w:r>
      </w:ins>
      <w:moveTo w:id="108" w:author="Howe, Adina [A&amp;BE]" w:date="2020-02-18T10:38:00Z">
        <w:del w:id="109" w:author="Howe, Adina [A&amp;BE]" w:date="2020-02-18T10:38:00Z">
          <w:r w:rsidR="00970AF0" w:rsidRPr="00DD5443" w:rsidDel="00970AF0">
            <w:rPr>
              <w:rFonts w:asciiTheme="minorHAnsi" w:hAnsiTheme="minorHAnsi" w:cstheme="minorHAnsi"/>
              <w:color w:val="0E101A"/>
            </w:rPr>
            <w:delText xml:space="preserve">. </w:delText>
          </w:r>
        </w:del>
        <w:r w:rsidR="00970AF0" w:rsidRPr="00DD5443">
          <w:rPr>
            <w:rFonts w:asciiTheme="minorHAnsi" w:hAnsiTheme="minorHAnsi" w:cstheme="minorHAnsi"/>
            <w:color w:val="0E101A"/>
          </w:rPr>
          <w:t xml:space="preserve">We defined these as early (up </w:t>
        </w:r>
        <w:del w:id="110" w:author="Howe, Adina [A&amp;BE]" w:date="2020-02-18T10:39:00Z">
          <w:r w:rsidR="00970AF0" w:rsidRPr="00DD5443" w:rsidDel="00970AF0">
            <w:rPr>
              <w:rFonts w:asciiTheme="minorHAnsi" w:hAnsiTheme="minorHAnsi" w:cstheme="minorHAnsi"/>
              <w:color w:val="0E101A"/>
            </w:rPr>
            <w:delText>to day 21</w:delText>
          </w:r>
        </w:del>
      </w:moveTo>
      <w:ins w:id="111" w:author="Howe, Adina [A&amp;BE]" w:date="2020-02-18T10:39:00Z">
        <w:r w:rsidR="00970AF0">
          <w:rPr>
            <w:rFonts w:asciiTheme="minorHAnsi" w:hAnsiTheme="minorHAnsi" w:cstheme="minorHAnsi"/>
            <w:color w:val="0E101A"/>
          </w:rPr>
          <w:t>21 days</w:t>
        </w:r>
      </w:ins>
      <w:moveTo w:id="112" w:author="Howe, Adina [A&amp;BE]" w:date="2020-02-18T10:38:00Z">
        <w:r w:rsidR="00970AF0" w:rsidRPr="00DD5443">
          <w:rPr>
            <w:rFonts w:asciiTheme="minorHAnsi" w:hAnsiTheme="minorHAnsi" w:cstheme="minorHAnsi"/>
            <w:color w:val="0E101A"/>
          </w:rPr>
          <w:t xml:space="preserve"> after amendment) and late response (days 35-97) based on the observed soil microbial communities.  </w:t>
        </w:r>
      </w:moveTo>
      <w:ins w:id="113" w:author="Howe, Adina [A&amp;BE]" w:date="2020-02-18T10:39:00Z">
        <w:r w:rsidR="008D343B">
          <w:rPr>
            <w:rFonts w:asciiTheme="minorHAnsi" w:hAnsiTheme="minorHAnsi" w:cstheme="minorHAnsi"/>
            <w:color w:val="0E101A"/>
          </w:rPr>
          <w:t xml:space="preserve">Generally, </w:t>
        </w:r>
      </w:ins>
      <w:ins w:id="114" w:author="Howe, Adina [A&amp;BE]" w:date="2020-02-18T10:40:00Z">
        <w:r w:rsidR="008D343B">
          <w:rPr>
            <w:rFonts w:asciiTheme="minorHAnsi" w:hAnsiTheme="minorHAnsi" w:cstheme="minorHAnsi"/>
            <w:color w:val="0E101A"/>
          </w:rPr>
          <w:t>e</w:t>
        </w:r>
      </w:ins>
      <w:ins w:id="115" w:author="Howe, Adina [A&amp;BE]" w:date="2020-02-18T10:41:00Z">
        <w:r w:rsidR="008D343B">
          <w:rPr>
            <w:rFonts w:asciiTheme="minorHAnsi" w:hAnsiTheme="minorHAnsi" w:cstheme="minorHAnsi"/>
            <w:color w:val="0E101A"/>
          </w:rPr>
          <w:t xml:space="preserve">arly responding </w:t>
        </w:r>
      </w:ins>
      <w:ins w:id="116" w:author="Howe, Adina [A&amp;BE]" w:date="2020-02-18T10:39:00Z">
        <w:r w:rsidR="008D343B">
          <w:rPr>
            <w:rFonts w:asciiTheme="minorHAnsi" w:hAnsiTheme="minorHAnsi" w:cstheme="minorHAnsi"/>
            <w:color w:val="0E101A"/>
          </w:rPr>
          <w:t xml:space="preserve">samples also can be characterized </w:t>
        </w:r>
      </w:ins>
      <w:ins w:id="117" w:author="Howe, Adina [A&amp;BE]" w:date="2020-02-18T10:41:00Z">
        <w:r w:rsidR="008D343B">
          <w:rPr>
            <w:rFonts w:asciiTheme="minorHAnsi" w:hAnsiTheme="minorHAnsi" w:cstheme="minorHAnsi"/>
            <w:color w:val="0E101A"/>
          </w:rPr>
          <w:t>as low observed  inorganic nitrogen(&lt;15 ppm) and increasing microbial biomass</w:t>
        </w:r>
      </w:ins>
      <w:ins w:id="118" w:author="Howe, Adina [A&amp;BE]" w:date="2020-02-18T10:42:00Z">
        <w:r w:rsidR="00FD26E5">
          <w:rPr>
            <w:rFonts w:asciiTheme="minorHAnsi" w:hAnsiTheme="minorHAnsi" w:cstheme="minorHAnsi"/>
            <w:color w:val="0E101A"/>
          </w:rPr>
          <w:t>.</w:t>
        </w:r>
        <w:r w:rsidR="00757A6F">
          <w:rPr>
            <w:rFonts w:asciiTheme="minorHAnsi" w:hAnsiTheme="minorHAnsi" w:cstheme="minorHAnsi"/>
            <w:color w:val="0E101A"/>
          </w:rPr>
          <w:t xml:space="preserve">  These results suggest that early response may be indicative of N incorporation into microbial cells (immobilization), while late response</w:t>
        </w:r>
      </w:ins>
      <w:ins w:id="119" w:author="Howe, Adina [A&amp;BE]" w:date="2020-02-18T10:41:00Z">
        <w:r w:rsidR="00FD26E5" w:rsidRPr="00DD5443" w:rsidDel="008D343B">
          <w:rPr>
            <w:rFonts w:asciiTheme="minorHAnsi" w:hAnsiTheme="minorHAnsi" w:cstheme="minorHAnsi"/>
            <w:color w:val="0E101A"/>
          </w:rPr>
          <w:t xml:space="preserve"> </w:t>
        </w:r>
      </w:ins>
      <w:ins w:id="120" w:author="Howe, Adina [A&amp;BE]" w:date="2020-02-18T10:42:00Z">
        <w:r w:rsidR="00757A6F">
          <w:rPr>
            <w:rFonts w:asciiTheme="minorHAnsi" w:hAnsiTheme="minorHAnsi" w:cstheme="minorHAnsi"/>
            <w:color w:val="0E101A"/>
          </w:rPr>
          <w:t>may</w:t>
        </w:r>
      </w:ins>
      <w:ins w:id="121" w:author="Howe, Adina [A&amp;BE]" w:date="2020-02-18T10:43:00Z">
        <w:r w:rsidR="00757A6F">
          <w:rPr>
            <w:rFonts w:asciiTheme="minorHAnsi" w:hAnsiTheme="minorHAnsi" w:cstheme="minorHAnsi"/>
            <w:color w:val="0E101A"/>
          </w:rPr>
          <w:t xml:space="preserve"> suggest more </w:t>
        </w:r>
        <w:r w:rsidR="005D7185">
          <w:rPr>
            <w:rFonts w:asciiTheme="minorHAnsi" w:hAnsiTheme="minorHAnsi" w:cstheme="minorHAnsi"/>
            <w:color w:val="0E101A"/>
          </w:rPr>
          <w:t>inorganic N availability (</w:t>
        </w:r>
        <w:r w:rsidR="00C63294">
          <w:rPr>
            <w:rFonts w:asciiTheme="minorHAnsi" w:hAnsiTheme="minorHAnsi" w:cstheme="minorHAnsi"/>
            <w:color w:val="0E101A"/>
          </w:rPr>
          <w:t>mineralization</w:t>
        </w:r>
        <w:r w:rsidR="005D7185">
          <w:rPr>
            <w:rFonts w:asciiTheme="minorHAnsi" w:hAnsiTheme="minorHAnsi" w:cstheme="minorHAnsi"/>
            <w:color w:val="0E101A"/>
          </w:rPr>
          <w:t xml:space="preserve"> conditions)</w:t>
        </w:r>
        <w:r w:rsidR="00C63294">
          <w:rPr>
            <w:rFonts w:asciiTheme="minorHAnsi" w:hAnsiTheme="minorHAnsi" w:cstheme="minorHAnsi"/>
            <w:color w:val="0E101A"/>
          </w:rPr>
          <w:t>.</w:t>
        </w:r>
      </w:ins>
      <w:moveTo w:id="122" w:author="Howe, Adina [A&amp;BE]" w:date="2020-02-18T10:38:00Z">
        <w:del w:id="123" w:author="Howe, Adina [A&amp;BE]" w:date="2020-02-18T10:41:00Z">
          <w:r w:rsidR="00970AF0" w:rsidRPr="00DD5443" w:rsidDel="008D343B">
            <w:rPr>
              <w:rFonts w:asciiTheme="minorHAnsi" w:hAnsiTheme="minorHAnsi" w:cstheme="minorHAnsi"/>
              <w:color w:val="0E101A"/>
            </w:rPr>
            <w:delText> </w:delText>
          </w:r>
        </w:del>
      </w:moveTo>
    </w:p>
    <w:p w14:paraId="17E4645A" w14:textId="63149E88" w:rsidR="009B0AA1" w:rsidRPr="00DD5443" w:rsidRDefault="00EC340D" w:rsidP="009B0AA1">
      <w:pPr>
        <w:pStyle w:val="NormalWeb"/>
        <w:spacing w:before="0" w:beforeAutospacing="0" w:after="0" w:afterAutospacing="0" w:line="480" w:lineRule="auto"/>
        <w:ind w:firstLine="720"/>
        <w:rPr>
          <w:ins w:id="124" w:author="Howe, Adina [A&amp;BE]" w:date="2020-02-18T11:01:00Z"/>
          <w:rFonts w:asciiTheme="minorHAnsi" w:hAnsiTheme="minorHAnsi" w:cstheme="minorHAnsi"/>
          <w:color w:val="0E101A"/>
        </w:rPr>
      </w:pPr>
      <w:ins w:id="125" w:author="Howe, Adina [A&amp;BE]" w:date="2020-02-18T10:52:00Z">
        <w:r>
          <w:rPr>
            <w:rFonts w:asciiTheme="minorHAnsi" w:hAnsiTheme="minorHAnsi" w:cstheme="minorHAnsi"/>
            <w:color w:val="0E101A"/>
          </w:rPr>
          <w:lastRenderedPageBreak/>
          <w:t>[</w:t>
        </w:r>
      </w:ins>
      <w:ins w:id="126" w:author="Howe, Adina [A&amp;BE]" w:date="2020-02-18T10:53:00Z">
        <w:r>
          <w:rPr>
            <w:rFonts w:asciiTheme="minorHAnsi" w:hAnsiTheme="minorHAnsi" w:cstheme="minorHAnsi"/>
            <w:color w:val="0E101A"/>
          </w:rPr>
          <w:t>Before we go into the specific amendments, we need s</w:t>
        </w:r>
      </w:ins>
      <w:ins w:id="127" w:author="Howe, Adina [A&amp;BE]" w:date="2020-02-18T10:52:00Z">
        <w:r>
          <w:rPr>
            <w:rFonts w:asciiTheme="minorHAnsi" w:hAnsiTheme="minorHAnsi" w:cstheme="minorHAnsi"/>
            <w:color w:val="0E101A"/>
          </w:rPr>
          <w:t>ome paragraph of generally who the early and late responding phyla – generally over both amendments are</w:t>
        </w:r>
      </w:ins>
      <w:ins w:id="128" w:author="Howe, Adina [A&amp;BE]" w:date="2020-02-18T10:53:00Z">
        <w:r w:rsidR="00F940D9">
          <w:rPr>
            <w:rFonts w:asciiTheme="minorHAnsi" w:hAnsiTheme="minorHAnsi" w:cstheme="minorHAnsi"/>
            <w:color w:val="0E101A"/>
          </w:rPr>
          <w:t xml:space="preserve">.  You’ve pointed out that the main story here is time, so we need to give some thought of who is responding in time and whether it is the </w:t>
        </w:r>
        <w:commentRangeStart w:id="129"/>
        <w:r w:rsidR="00F940D9">
          <w:rPr>
            <w:rFonts w:asciiTheme="minorHAnsi" w:hAnsiTheme="minorHAnsi" w:cstheme="minorHAnsi"/>
            <w:color w:val="0E101A"/>
          </w:rPr>
          <w:t xml:space="preserve">same guys or different?  </w:t>
        </w:r>
      </w:ins>
      <w:commentRangeEnd w:id="129"/>
      <w:ins w:id="130" w:author="Howe, Adina [A&amp;BE]" w:date="2020-02-18T10:54:00Z">
        <w:r w:rsidR="00F940D9">
          <w:rPr>
            <w:rStyle w:val="CommentReference"/>
            <w:rFonts w:asciiTheme="minorHAnsi" w:eastAsiaTheme="minorHAnsi" w:hAnsiTheme="minorHAnsi" w:cstheme="minorBidi"/>
          </w:rPr>
          <w:commentReference w:id="129"/>
        </w:r>
      </w:ins>
      <w:ins w:id="131" w:author="Howe, Adina [A&amp;BE]" w:date="2020-02-18T10:53:00Z">
        <w:r w:rsidR="00F940D9">
          <w:rPr>
            <w:rFonts w:asciiTheme="minorHAnsi" w:hAnsiTheme="minorHAnsi" w:cstheme="minorHAnsi"/>
            <w:color w:val="0E101A"/>
          </w:rPr>
          <w:t xml:space="preserve">  Are these abundant or small proportions of total </w:t>
        </w:r>
        <w:proofErr w:type="spellStart"/>
        <w:r w:rsidR="00F940D9">
          <w:rPr>
            <w:rFonts w:asciiTheme="minorHAnsi" w:hAnsiTheme="minorHAnsi" w:cstheme="minorHAnsi"/>
            <w:color w:val="0E101A"/>
          </w:rPr>
          <w:t>community?s</w:t>
        </w:r>
      </w:ins>
      <w:proofErr w:type="spellEnd"/>
      <w:ins w:id="132" w:author="Howe, Adina [A&amp;BE]" w:date="2020-02-18T10:55:00Z">
        <w:r w:rsidR="00F940D9" w:rsidRPr="00F940D9">
          <w:rPr>
            <w:rFonts w:asciiTheme="minorHAnsi" w:hAnsiTheme="minorHAnsi" w:cstheme="minorHAnsi"/>
            <w:color w:val="0E101A"/>
          </w:rPr>
          <w:t xml:space="preserve"> </w:t>
        </w:r>
        <w:r w:rsidR="00F940D9">
          <w:rPr>
            <w:rFonts w:asciiTheme="minorHAnsi" w:hAnsiTheme="minorHAnsi" w:cstheme="minorHAnsi"/>
            <w:color w:val="0E101A"/>
          </w:rPr>
          <w:t xml:space="preserve"> </w:t>
        </w:r>
        <w:r w:rsidR="00F940D9">
          <w:rPr>
            <w:rFonts w:asciiTheme="minorHAnsi" w:hAnsiTheme="minorHAnsi" w:cstheme="minorHAnsi"/>
            <w:color w:val="0E101A"/>
          </w:rPr>
          <w:t xml:space="preserve">Across amendments are </w:t>
        </w:r>
        <w:proofErr w:type="spellStart"/>
        <w:r w:rsidR="00F940D9">
          <w:rPr>
            <w:rFonts w:asciiTheme="minorHAnsi" w:hAnsiTheme="minorHAnsi" w:cstheme="minorHAnsi"/>
            <w:color w:val="0E101A"/>
          </w:rPr>
          <w:t>theyt</w:t>
        </w:r>
        <w:proofErr w:type="spellEnd"/>
        <w:r w:rsidR="00F940D9">
          <w:rPr>
            <w:rFonts w:asciiTheme="minorHAnsi" w:hAnsiTheme="minorHAnsi" w:cstheme="minorHAnsi"/>
            <w:color w:val="0E101A"/>
          </w:rPr>
          <w:t xml:space="preserve"> he same or different?</w:t>
        </w:r>
      </w:ins>
      <w:ins w:id="133" w:author="Howe, Adina [A&amp;BE]" w:date="2020-02-18T10:52:00Z">
        <w:r>
          <w:rPr>
            <w:rFonts w:asciiTheme="minorHAnsi" w:hAnsiTheme="minorHAnsi" w:cstheme="minorHAnsi"/>
            <w:color w:val="0E101A"/>
          </w:rPr>
          <w:t>].</w:t>
        </w:r>
      </w:ins>
      <w:ins w:id="134" w:author="Howe, Adina [A&amp;BE]" w:date="2020-02-18T10:54:00Z">
        <w:r w:rsidR="00F940D9" w:rsidRPr="00F940D9">
          <w:rPr>
            <w:rFonts w:asciiTheme="minorHAnsi" w:hAnsiTheme="minorHAnsi" w:cstheme="minorHAnsi"/>
            <w:color w:val="0E101A"/>
          </w:rPr>
          <w:t xml:space="preserve"> </w:t>
        </w:r>
        <w:r w:rsidR="00F940D9" w:rsidRPr="00DD5443">
          <w:rPr>
            <w:rFonts w:asciiTheme="minorHAnsi" w:hAnsiTheme="minorHAnsi" w:cstheme="minorHAnsi"/>
            <w:color w:val="0E101A"/>
          </w:rPr>
          <w:t>We evaluated the genomic similarity of OTUs associated with early and late responders to understand if there exist phylogenetic patterns in the responders broadly across incubations</w:t>
        </w:r>
      </w:ins>
      <w:commentRangeStart w:id="135"/>
      <w:ins w:id="136" w:author="Howe, Adina [A&amp;BE]" w:date="2020-02-18T10:55:00Z">
        <w:r w:rsidR="00F940D9">
          <w:rPr>
            <w:rFonts w:asciiTheme="minorHAnsi" w:hAnsiTheme="minorHAnsi" w:cstheme="minorHAnsi"/>
            <w:color w:val="0E101A"/>
          </w:rPr>
          <w:t>.</w:t>
        </w:r>
      </w:ins>
      <w:ins w:id="137" w:author="Howe, Adina [A&amp;BE]" w:date="2020-02-18T10:58:00Z">
        <w:r w:rsidR="00975D1C">
          <w:rPr>
            <w:rFonts w:asciiTheme="minorHAnsi" w:hAnsiTheme="minorHAnsi" w:cstheme="minorHAnsi"/>
            <w:color w:val="0E101A"/>
          </w:rPr>
          <w:t xml:space="preserve">] </w:t>
        </w:r>
      </w:ins>
      <w:ins w:id="138" w:author="Howe, Adina [A&amp;BE]" w:date="2020-02-18T11:03:00Z">
        <w:r w:rsidR="007648A3" w:rsidRPr="00DD5443">
          <w:rPr>
            <w:rFonts w:asciiTheme="minorHAnsi" w:hAnsiTheme="minorHAnsi" w:cstheme="minorHAnsi"/>
            <w:color w:val="0E101A"/>
          </w:rPr>
          <w:t xml:space="preserve">These microbes represent up to one percent of the microbial community in a given treatment response group. Except for a few OTUs, these microbes originate from soil, indicating the importance of a diverse soil microbiome in responding to organic matter </w:t>
        </w:r>
        <w:commentRangeStart w:id="139"/>
        <w:r w:rsidR="007648A3" w:rsidRPr="00DD5443">
          <w:rPr>
            <w:rFonts w:asciiTheme="minorHAnsi" w:hAnsiTheme="minorHAnsi" w:cstheme="minorHAnsi"/>
            <w:color w:val="0E101A"/>
          </w:rPr>
          <w:t>incorporation</w:t>
        </w:r>
        <w:commentRangeEnd w:id="139"/>
        <w:r w:rsidR="007648A3">
          <w:rPr>
            <w:rStyle w:val="CommentReference"/>
            <w:rFonts w:asciiTheme="minorHAnsi" w:eastAsiaTheme="minorHAnsi" w:hAnsiTheme="minorHAnsi" w:cstheme="minorBidi"/>
          </w:rPr>
          <w:commentReference w:id="139"/>
        </w:r>
        <w:r w:rsidR="007648A3" w:rsidRPr="00DD5443">
          <w:rPr>
            <w:rFonts w:asciiTheme="minorHAnsi" w:hAnsiTheme="minorHAnsi" w:cstheme="minorHAnsi"/>
            <w:color w:val="0E101A"/>
          </w:rPr>
          <w:t xml:space="preserve">. </w:t>
        </w:r>
        <w:r w:rsidR="007648A3">
          <w:rPr>
            <w:rFonts w:asciiTheme="minorHAnsi" w:hAnsiTheme="minorHAnsi" w:cstheme="minorHAnsi"/>
            <w:color w:val="0E101A"/>
          </w:rPr>
          <w:t xml:space="preserve"> </w:t>
        </w:r>
      </w:ins>
      <w:ins w:id="140" w:author="Howe, Adina [A&amp;BE]" w:date="2020-02-18T10:58:00Z">
        <w:r w:rsidR="00975D1C" w:rsidRPr="00DD5443">
          <w:rPr>
            <w:rFonts w:asciiTheme="minorHAnsi" w:hAnsiTheme="minorHAnsi" w:cstheme="minorHAnsi"/>
            <w:color w:val="0E101A"/>
          </w:rPr>
          <w:t>Generally, we expect that the early responders represent an ability to facilitate organic amendment usage through the initial conversion of nitrogen and also carbon for plant and microbial growth. The identification of the presence of Proteobacteria in early responders in all amendments is consistent with previous studies showing cellulase enzyme production from </w:t>
        </w:r>
        <w:r w:rsidR="00975D1C" w:rsidRPr="00DD5443">
          <w:rPr>
            <w:rStyle w:val="Emphasis"/>
            <w:rFonts w:asciiTheme="minorHAnsi" w:hAnsiTheme="minorHAnsi" w:cstheme="minorHAnsi"/>
            <w:color w:val="0E101A"/>
          </w:rPr>
          <w:t>Pseudomonas spp.</w:t>
        </w:r>
        <w:r w:rsidR="00975D1C" w:rsidRPr="00DD5443">
          <w:rPr>
            <w:rFonts w:asciiTheme="minorHAnsi" w:hAnsiTheme="minorHAnsi" w:cstheme="minorHAnsi"/>
            <w:color w:val="0E101A"/>
          </w:rPr>
          <w:t> </w:t>
        </w:r>
        <w:r w:rsidR="00975D1C">
          <w:rPr>
            <w:rFonts w:asciiTheme="minorHAnsi" w:hAnsiTheme="minorHAnsi" w:cstheme="minorHAnsi"/>
            <w:color w:val="0E101A"/>
          </w:rPr>
          <w:fldChar w:fldCharType="begin" w:fldLock="1"/>
        </w:r>
        <w:r w:rsidR="00975D1C">
          <w:rPr>
            <w:rFonts w:asciiTheme="minorHAnsi" w:hAnsiTheme="minorHAnsi" w:cstheme="minorHAnsi"/>
            <w:color w:val="0E101A"/>
          </w:rPr>
          <w:instrText>ADDIN CSL_CITATION {"citationItems":[{"id":"ITEM-1","itemData":{"ISBN":"16845315 (ISSN)","ISSN":"16845315","abstract":"Cellulases from the wild-type (WT) and two improved mutants (catabolite repression resistant mutant 4 and 24, abbreviated CRRmt4 and CRRmt24, respectively) of Pseudomonas fluorescens were purified to apparent homogeneity by ammonium sulphate precipitation, ion exchange chromatography on DEAE Sephadex A-50 and gel filtration on Sephadex G-100. Purification fold of about 5 was obtained for the WT and CRRmt24 while purification fold of about 7 was achieved for CRRmt4 by ammonium sulphate precipitation. Ion exchange chromatography gave purification fold of about 24, 22 and 25 for WT, CRRmt4 and CRRmt24, respectively. Gel filtration chromatography step yielded a homogeneous preparation with a specific activity of 6.8, 5.9 and 6.9 units/mg protein for the WT, CRRmt4and CRRmt24, respectively. The purified cellulase gave a single protein band on polyacrylamide gel electrophoresis. The molecular weights of the three cellulases were estimated to be 36, 26 and 36 kDa for the wild-type, CRRmt 4 and CRRmt24, respectively. Km values of 3.6, 3.1, and 5.3 mg/ml were obtained for the wild-type, CRRmt4 and CRRmt24, respectively. The optimum pH value for the purified cellulases was 6.5 - 7.0 and the enzymes were optimally active at temperature of 35° C. The activities of the purified cellulases were stimulated by low concentrations (10-30 mM) of Na+ and Mg++ while EDTA was found to inhibit enzyme activity at all concentrations. © 2005 Academic Journals.","author":[{"dropping-particle":"","family":"Bakare","given":"Mk","non-dropping-particle":"","parse-names":false,"suffix":""},{"dropping-particle":"","family":"Adewale","given":"Io","non-dropping-particle":"","parse-names":false,"suffix":""}],"container-title":"African Journal of Biotechnology","id":"ITEM-1","issue":"9","issued":{"date-parts":[["2005"]]},"page":"898-904","title":"Purification and characterization of cellulase from the wild-type and two improved mutants of Pseudomonas fluorescens","type":"article-journal","volume":"4"},"uris":["http://www.mendeley.com/documents/?uuid=8882eef1-d0bd-48f9-b05d-124c46b3740a"]}],"mendeley":{"formattedCitation":"(Bakare and Adewale, 2005)","plainTextFormattedCitation":"(Bakare and Adewale, 2005)","previouslyFormattedCitation":"(Bakare and Adewale, 2005)"},"properties":{"noteIndex":0},"schema":"https://github.com/citation-style-language/schema/raw/master/csl-citation.json"}</w:instrText>
        </w:r>
        <w:r w:rsidR="00975D1C">
          <w:rPr>
            <w:rFonts w:asciiTheme="minorHAnsi" w:hAnsiTheme="minorHAnsi" w:cstheme="minorHAnsi"/>
            <w:color w:val="0E101A"/>
          </w:rPr>
          <w:fldChar w:fldCharType="separate"/>
        </w:r>
        <w:r w:rsidR="00975D1C" w:rsidRPr="001F04AA">
          <w:rPr>
            <w:rFonts w:asciiTheme="minorHAnsi" w:hAnsiTheme="minorHAnsi" w:cstheme="minorHAnsi"/>
            <w:noProof/>
            <w:color w:val="0E101A"/>
          </w:rPr>
          <w:t>(Bakare and Adewale, 2005)</w:t>
        </w:r>
        <w:r w:rsidR="00975D1C">
          <w:rPr>
            <w:rFonts w:asciiTheme="minorHAnsi" w:hAnsiTheme="minorHAnsi" w:cstheme="minorHAnsi"/>
            <w:color w:val="0E101A"/>
          </w:rPr>
          <w:fldChar w:fldCharType="end"/>
        </w:r>
        <w:r w:rsidR="00975D1C" w:rsidRPr="00DD5443">
          <w:rPr>
            <w:rFonts w:asciiTheme="minorHAnsi" w:hAnsiTheme="minorHAnsi" w:cstheme="minorHAnsi"/>
            <w:color w:val="0E101A"/>
          </w:rPr>
          <w:t>, and its enrichment in response to high cellulose and hemicellulose content in alfalfa hay</w:t>
        </w:r>
        <w:r w:rsidR="00975D1C">
          <w:rPr>
            <w:rFonts w:asciiTheme="minorHAnsi" w:hAnsiTheme="minorHAnsi" w:cstheme="minorHAnsi"/>
            <w:color w:val="0E101A"/>
          </w:rPr>
          <w:t xml:space="preserve">. This finding may contribute to our understanding to how N is mineralized from plant residues </w:t>
        </w:r>
        <w:r w:rsidR="00975D1C">
          <w:rPr>
            <w:rFonts w:asciiTheme="minorHAnsi" w:hAnsiTheme="minorHAnsi" w:cstheme="minorHAnsi"/>
            <w:color w:val="0E101A"/>
          </w:rPr>
          <w:fldChar w:fldCharType="begin" w:fldLock="1"/>
        </w:r>
        <w:r w:rsidR="00975D1C">
          <w:rPr>
            <w:rFonts w:asciiTheme="minorHAnsi" w:hAnsiTheme="minorHAnsi" w:cstheme="minorHAnsi"/>
            <w:color w:val="0E101A"/>
          </w:rPr>
          <w:instrText>ADDIN CSL_CITATION {"citationItems":[{"id":"ITEM-1","itemData":{"ISBN":"0022-4561","ISSN":"0022-4561, 1941-3300","abstract":"ABSTRACT:\\nUse of legumes, such as alfalfa, in cropping systems is often recommended as a means of reducing or eliminating nitrate pollution from agriculture. We analyzed literature that supports this recommendation and used published estimates to calculate the net input of N2 fixed by alfalfa to the agricultural N cycle in the Corn Belt. Although alfalfa occupies only 8% of the cropland, it fixes more than 1 billion kg N annually, compared to 4 billion kg fertilizer N applied to all crops in the eight-state region. Alfalfa can contribute symbiotically fixed N2 to soil both directly, through mineralization of plant residues and accretion from growing plants, and indirectly, through the recycling of manure porn animals fed alfalfa. Producers often fail to reduce N applications on corn planted after alfalfa after manure application. Our calculations demonstrate that the amount of fertilizer N applied to corn could be reduced by as much as 14% without reducing yields.","author":[{"dropping-particle":"","family":"Peterson","given":"Todd Andrews","non-dropping-particle":"","parse-names":false,"suffix":""},{"dropping-particle":"","family":"Russelle","given":"Michael P.","non-dropping-particle":"","parse-names":false,"suffix":""}],"container-title":"Journal of Soil and Water Conservation","id":"ITEM-1","issue":"3","issued":{"date-parts":[["1991"]]},"page":"229-235","title":"Alfalfa and the nitrogen cycle in the Corn Belt","type":"article-journal","volume":"46"},"uris":["http://www.mendeley.com/documents/?uuid=e2c44162-b719-4b41-90d6-27694f8bcad6"]}],"mendeley":{"formattedCitation":"(Peterson and Russelle, 1991)","plainTextFormattedCitation":"(Peterson and Russelle, 1991)","previouslyFormattedCitation":"(Peterson and Russelle, 1991)"},"properties":{"noteIndex":0},"schema":"https://github.com/citation-style-language/schema/raw/master/csl-citation.json"}</w:instrText>
        </w:r>
        <w:r w:rsidR="00975D1C">
          <w:rPr>
            <w:rFonts w:asciiTheme="minorHAnsi" w:hAnsiTheme="minorHAnsi" w:cstheme="minorHAnsi"/>
            <w:color w:val="0E101A"/>
          </w:rPr>
          <w:fldChar w:fldCharType="separate"/>
        </w:r>
        <w:r w:rsidR="00975D1C" w:rsidRPr="001F04AA">
          <w:rPr>
            <w:rFonts w:asciiTheme="minorHAnsi" w:hAnsiTheme="minorHAnsi" w:cstheme="minorHAnsi"/>
            <w:noProof/>
            <w:color w:val="0E101A"/>
          </w:rPr>
          <w:t>(Peterson and Russelle, 1991)</w:t>
        </w:r>
        <w:r w:rsidR="00975D1C">
          <w:rPr>
            <w:rFonts w:asciiTheme="minorHAnsi" w:hAnsiTheme="minorHAnsi" w:cstheme="minorHAnsi"/>
            <w:color w:val="0E101A"/>
          </w:rPr>
          <w:fldChar w:fldCharType="end"/>
        </w:r>
        <w:r w:rsidR="00975D1C" w:rsidRPr="00DD5443">
          <w:rPr>
            <w:rFonts w:asciiTheme="minorHAnsi" w:hAnsiTheme="minorHAnsi" w:cstheme="minorHAnsi"/>
            <w:color w:val="0E101A"/>
          </w:rPr>
          <w:t>.   </w:t>
        </w:r>
        <w:commentRangeEnd w:id="135"/>
        <w:r w:rsidR="00975D1C">
          <w:rPr>
            <w:rStyle w:val="CommentReference"/>
            <w:rFonts w:asciiTheme="minorHAnsi" w:eastAsiaTheme="minorHAnsi" w:hAnsiTheme="minorHAnsi" w:cstheme="minorBidi"/>
          </w:rPr>
          <w:commentReference w:id="135"/>
        </w:r>
      </w:ins>
      <w:ins w:id="141" w:author="Howe, Adina [A&amp;BE]" w:date="2020-02-18T11:01:00Z">
        <w:r w:rsidR="009B0AA1" w:rsidRPr="009B0AA1">
          <w:rPr>
            <w:rFonts w:asciiTheme="minorHAnsi" w:hAnsiTheme="minorHAnsi" w:cstheme="minorHAnsi"/>
            <w:color w:val="0E101A"/>
          </w:rPr>
          <w:t xml:space="preserve"> </w:t>
        </w:r>
        <w:commentRangeStart w:id="142"/>
        <w:r w:rsidR="009B0AA1" w:rsidRPr="00DD5443">
          <w:rPr>
            <w:rFonts w:asciiTheme="minorHAnsi" w:hAnsiTheme="minorHAnsi" w:cstheme="minorHAnsi"/>
            <w:color w:val="0E101A"/>
          </w:rPr>
          <w:t>We also observed sequences related to legume symbionts from the genus </w:t>
        </w:r>
        <w:r w:rsidR="009B0AA1" w:rsidRPr="00DD5443">
          <w:rPr>
            <w:rStyle w:val="Emphasis"/>
            <w:rFonts w:asciiTheme="minorHAnsi" w:hAnsiTheme="minorHAnsi" w:cstheme="minorHAnsi"/>
            <w:color w:val="0E101A"/>
          </w:rPr>
          <w:t>Rhizobium</w:t>
        </w:r>
        <w:r w:rsidR="009B0AA1" w:rsidRPr="00DD5443">
          <w:rPr>
            <w:rFonts w:asciiTheme="minorHAnsi" w:hAnsiTheme="minorHAnsi" w:cstheme="minorHAnsi"/>
            <w:color w:val="0E101A"/>
          </w:rPr>
          <w:t> and the genus </w:t>
        </w:r>
        <w:proofErr w:type="spellStart"/>
        <w:r w:rsidR="009B0AA1" w:rsidRPr="00DD5443">
          <w:rPr>
            <w:rStyle w:val="Emphasis"/>
            <w:rFonts w:asciiTheme="minorHAnsi" w:hAnsiTheme="minorHAnsi" w:cstheme="minorHAnsi"/>
            <w:color w:val="0E101A"/>
          </w:rPr>
          <w:t>Burkholderia</w:t>
        </w:r>
        <w:proofErr w:type="spellEnd"/>
        <w:r w:rsidR="009B0AA1" w:rsidRPr="00DD5443">
          <w:rPr>
            <w:rFonts w:asciiTheme="minorHAnsi" w:hAnsiTheme="minorHAnsi" w:cstheme="minorHAnsi"/>
            <w:color w:val="0E101A"/>
          </w:rPr>
          <w:t xml:space="preserve"> in the early response groups, which are associated with nitrogen cycling </w:t>
        </w:r>
        <w:r w:rsidR="009B0AA1">
          <w:rPr>
            <w:rFonts w:asciiTheme="minorHAnsi" w:hAnsiTheme="minorHAnsi" w:cstheme="minorHAnsi"/>
            <w:color w:val="0E101A"/>
          </w:rPr>
          <w:fldChar w:fldCharType="begin" w:fldLock="1"/>
        </w:r>
        <w:r w:rsidR="009B0AA1">
          <w:rPr>
            <w:rFonts w:asciiTheme="minorHAnsi" w:hAnsiTheme="minorHAnsi" w:cstheme="minorHAnsi"/>
            <w:color w:val="0E101A"/>
          </w:rPr>
          <w:instrText>ADDIN CSL_CITATION {"citationItems":[{"id":"ITEM-1","itemData":{"DOI":"10.3389/fmicb.2012.00373","ISBN":"1664-302X","ISSN":"1664302X","PMID":"23109931","abstract":"We examine and discuss literature targeted at identifying \"active\" subpopulations of soil microbial communities with regard to the factors that affect the balance between mineralization and immobilization/assimilation of N. Whereas a large fraction (≥50%) of soil microbial biomass can immediately respire exogenous substrates, it remains unclear what percentage of both bacterial and fungal populations are capable of expressing their growth potential. The factors controlling the relative amounts of respiratorily responsive biomass versus growth-active biomass will impact the balance between N mineralization and N immobilization. Stable isotope probing of de novo DNA synthesis, and pyrosequence analyses of rRNA:rDNA ratios in soils have identified both numerically dominant and rare microbial taxa showing greatest growth potential. The relative growth responses of numerically dominant or rare members of a soil community could influence the amount of N immobilized into biomass during a \"growth\" event. Recent studies have used selective antibiotics targeted at protein synthesis to measure the relative contributions of fungi and bacteria to ammonification and [Formula: see text] consumption, and of NH(3)-oxidizing archaea (AOA) and bacteria (AOB) to NH(3) oxidation. Evidence was obtained for bacteria to dominate [Formula: see text] assimilation and for fungi to be involved in both consumption of dissolved organic nitrogen (DON) and its ammonification. Soil conditions, phase of cropping system, [Formula: see text] availability, and soil pH influence the relative contributions of AOA and AOB to soil nitrification. A recent discovery that AOA can ammonify organic N sources and oxidize it to [Formula: see text] serves to illustrate roles for AOA in both the production and consumption of [Formula: see text]. Clearly, much remains to be learned about the factors influencing the relative contributions of bacteria, archaea, and fungi to processing organic and inorganic N, and their impact on the balance between mineralization and immobilization of N.","author":[{"dropping-particle":"","family":"Bottomley","given":"Peter J.","non-dropping-particle":"","parse-names":false,"suffix":""},{"dropping-particle":"","family":"Taylor","given":"Anne E.","non-dropping-particle":"","parse-names":false,"suffix":""},{"dropping-particle":"","family":"Myrold","given":"David D.","non-dropping-particle":"","parse-names":false,"suffix":""}],"container-title":"Frontiers in Microbiology","id":"ITEM-1","issue":"OCT","issued":{"date-parts":[["2012"]]},"page":"1-7","title":"A consideration of the relative contributions of different microbial subpopulations to the soil N cycle","type":"article-journal","volume":"3"},"uris":["http://www.mendeley.com/documents/?uuid=44eb3af0-86ac-43d6-ae2d-08fa049166a0"]}],"mendeley":{"formattedCitation":"(Bottomley et al., 2012)","plainTextFormattedCitation":"(Bottomley et al., 2012)","previouslyFormattedCitation":"(Bottomley et al., 2012)"},"properties":{"noteIndex":0},"schema":"https://github.com/citation-style-language/schema/raw/master/csl-citation.json"}</w:instrText>
        </w:r>
        <w:r w:rsidR="009B0AA1">
          <w:rPr>
            <w:rFonts w:asciiTheme="minorHAnsi" w:hAnsiTheme="minorHAnsi" w:cstheme="minorHAnsi"/>
            <w:color w:val="0E101A"/>
          </w:rPr>
          <w:fldChar w:fldCharType="separate"/>
        </w:r>
        <w:r w:rsidR="009B0AA1" w:rsidRPr="00FF3209">
          <w:rPr>
            <w:rFonts w:asciiTheme="minorHAnsi" w:hAnsiTheme="minorHAnsi" w:cstheme="minorHAnsi"/>
            <w:noProof/>
            <w:color w:val="0E101A"/>
          </w:rPr>
          <w:t>(Bottomley et al., 2012)</w:t>
        </w:r>
        <w:r w:rsidR="009B0AA1">
          <w:rPr>
            <w:rFonts w:asciiTheme="minorHAnsi" w:hAnsiTheme="minorHAnsi" w:cstheme="minorHAnsi"/>
            <w:color w:val="0E101A"/>
          </w:rPr>
          <w:fldChar w:fldCharType="end"/>
        </w:r>
        <w:r w:rsidR="009B0AA1" w:rsidRPr="00DD5443">
          <w:rPr>
            <w:rFonts w:asciiTheme="minorHAnsi" w:hAnsiTheme="minorHAnsi" w:cstheme="minorHAnsi"/>
            <w:color w:val="0E101A"/>
          </w:rPr>
          <w:t>. In general, we expect that these early responders represent an ability to facilitate organic amendment usage through the initial conversion of nitrogen and carbon for microbial growth. </w:t>
        </w:r>
        <w:commentRangeEnd w:id="142"/>
        <w:r w:rsidR="009B0AA1">
          <w:rPr>
            <w:rStyle w:val="CommentReference"/>
            <w:rFonts w:asciiTheme="minorHAnsi" w:eastAsiaTheme="minorHAnsi" w:hAnsiTheme="minorHAnsi" w:cstheme="minorBidi"/>
          </w:rPr>
          <w:commentReference w:id="142"/>
        </w:r>
      </w:ins>
    </w:p>
    <w:p w14:paraId="023DD6AA" w14:textId="77777777" w:rsidR="009B0AA1" w:rsidRPr="00DD5443" w:rsidRDefault="009B0AA1" w:rsidP="009B0AA1">
      <w:pPr>
        <w:pStyle w:val="NormalWeb"/>
        <w:spacing w:before="0" w:beforeAutospacing="0" w:after="0" w:afterAutospacing="0" w:line="480" w:lineRule="auto"/>
        <w:ind w:firstLine="720"/>
        <w:rPr>
          <w:ins w:id="143" w:author="Howe, Adina [A&amp;BE]" w:date="2020-02-18T11:01:00Z"/>
          <w:rFonts w:asciiTheme="minorHAnsi" w:hAnsiTheme="minorHAnsi" w:cstheme="minorHAnsi"/>
          <w:color w:val="0E101A"/>
        </w:rPr>
        <w:pPrChange w:id="144" w:author="Howe, Adina [A&amp;BE]" w:date="2020-02-18T11:01:00Z">
          <w:pPr>
            <w:pStyle w:val="NormalWeb"/>
            <w:spacing w:before="0" w:beforeAutospacing="0" w:after="0" w:afterAutospacing="0" w:line="480" w:lineRule="auto"/>
          </w:pPr>
        </w:pPrChange>
      </w:pPr>
      <w:ins w:id="145" w:author="Howe, Adina [A&amp;BE]" w:date="2020-02-18T11:01:00Z">
        <w:r w:rsidRPr="00DD5443">
          <w:rPr>
            <w:rFonts w:asciiTheme="minorHAnsi" w:hAnsiTheme="minorHAnsi" w:cstheme="minorHAnsi"/>
            <w:color w:val="0E101A"/>
          </w:rPr>
          <w:lastRenderedPageBreak/>
          <w:t>One specific OTU identified to be significantly more abundant in all amendments and response groups when compared to reference soils, OTU 00847. OTU 00847 is a member of the phyla Planctomycetes</w:t>
        </w:r>
        <w:r w:rsidRPr="00DD5443">
          <w:rPr>
            <w:rStyle w:val="Emphasis"/>
            <w:rFonts w:asciiTheme="minorHAnsi" w:hAnsiTheme="minorHAnsi" w:cstheme="minorHAnsi"/>
            <w:color w:val="0E101A"/>
          </w:rPr>
          <w:t> </w:t>
        </w:r>
        <w:r w:rsidRPr="00DD5443">
          <w:rPr>
            <w:rFonts w:asciiTheme="minorHAnsi" w:hAnsiTheme="minorHAnsi" w:cstheme="minorHAnsi"/>
            <w:color w:val="0E101A"/>
          </w:rPr>
          <w:t>and is unclassified at the genus level. We also identified six other OTUs associated with </w:t>
        </w:r>
        <w:r w:rsidRPr="00DD5443">
          <w:rPr>
            <w:rStyle w:val="Emphasis"/>
            <w:rFonts w:asciiTheme="minorHAnsi" w:hAnsiTheme="minorHAnsi" w:cstheme="minorHAnsi"/>
            <w:color w:val="0E101A"/>
          </w:rPr>
          <w:t>Planctomycetes</w:t>
        </w:r>
        <w:r w:rsidRPr="00DD5443">
          <w:rPr>
            <w:rFonts w:asciiTheme="minorHAnsi" w:hAnsiTheme="minorHAnsi" w:cstheme="minorHAnsi"/>
            <w:color w:val="0E101A"/>
          </w:rPr>
          <w:t> that were significant late responders under compost and alfalfa amendments.  Further, </w:t>
        </w:r>
        <w:r w:rsidRPr="00DD5443">
          <w:rPr>
            <w:rStyle w:val="Emphasis"/>
            <w:rFonts w:asciiTheme="minorHAnsi" w:hAnsiTheme="minorHAnsi" w:cstheme="minorHAnsi"/>
            <w:color w:val="0E101A"/>
          </w:rPr>
          <w:t>Planctomycetes</w:t>
        </w:r>
        <w:r w:rsidRPr="00DD5443">
          <w:rPr>
            <w:rFonts w:asciiTheme="minorHAnsi" w:hAnsiTheme="minorHAnsi" w:cstheme="minorHAnsi"/>
            <w:color w:val="0E101A"/>
          </w:rPr>
          <w:t> respond to extracellular polysaccharide production by other community members, which may explain OTU 00847’s ubiquitous response</w:t>
        </w:r>
        <w:r>
          <w:rPr>
            <w:rFonts w:asciiTheme="minorHAnsi" w:hAnsiTheme="minorHAnsi" w:cstheme="minorHAnsi"/>
            <w:color w:val="0E101A"/>
          </w:rPr>
          <w:t xml:space="preserve"> </w:t>
        </w:r>
        <w:r>
          <w:rPr>
            <w:rFonts w:asciiTheme="minorHAnsi" w:hAnsiTheme="minorHAnsi" w:cstheme="minorHAnsi"/>
            <w:color w:val="0E101A"/>
          </w:rPr>
          <w:fldChar w:fldCharType="begin" w:fldLock="1"/>
        </w:r>
        <w:r>
          <w:rPr>
            <w:rFonts w:asciiTheme="minorHAnsi" w:hAnsiTheme="minorHAnsi" w:cstheme="minorHAnsi"/>
            <w:color w:val="0E101A"/>
          </w:rPr>
          <w:instrText>ADDIN CSL_CITATION {"citationItems":[{"id":"ITEM-1","itemData":{"DOI":"10.1128/AEM.00055-15","ISSN":"10985336","abstract":" The exopolysaccharides (EPSs) produced by some bacteria are potential growth substrates for other bacteria in soil. We used stable-isotope probing (SIP) to identify aerobic soil bacteria that assimilated the cellulose produced by Gluconacetobacter xylinus or the EPS produced by Beijerinckia indica . The latter is a heteropolysaccharide comprised primarily of l -guluronic acid, d -glucose, and d -glycero- d -mannoheptose. 13 C-labeled EPS and 13 C-labeled cellulose were purified from bacterial cultures grown on [ 13 C]glucose. Two soils were incubated with these substrates, and bacteria actively assimilating them were identified via pyrosequencing of 16S rRNA genes recovered from 13 C-labeled DNA. Cellulose C was assimilated primarily by soil bacteria closely related (93 to 100% 16S rRNA gene sequence identities) to known cellulose-degrading bacteria. However, B. indica EPS was assimilated primarily by bacteria with low identities (80 to 95%) to known species, particularly by different members of the phylum Planctomycetes . In one incubation, members of the Planctomycetes made up &gt;60% of all reads in the labeled DNA and were only distantly related (&lt;85% identity) to any described species. Although it is impossible with SIP to completely distinguish primary polysaccharide hydrolyzers from bacteria growing on produced oligo- or monosaccharides, the predominance of Planctomycetes suggested that they were primary degraders of EPS. Other bacteria assimilating B. indica EPS included members of the Verrucomicrobia , candidate division OD1, and the Armatimonadetes . The results indicate that some uncultured bacteria in soils may be adapted to using complex heteropolysaccharides for growth and suggest that the use of these substrates may provide a means for culturing new species. ","author":[{"dropping-particle":"","family":"Wang","given":"Xiaoqing","non-dropping-particle":"","parse-names":false,"suffix":""},{"dropping-particle":"","family":"Sharp","given":"Christine E.","non-dropping-particle":"","parse-names":false,"suffix":""},{"dropping-particle":"","family":"Jones","given":"Gareth M.","non-dropping-particle":"","parse-names":false,"suffix":""},{"dropping-particle":"","family":"Grasby","given":"Stephen E.","non-dropping-particle":"","parse-names":false,"suffix":""},{"dropping-particle":"","family":"Brady","given":"Allyson L.","non-dropping-particle":"","parse-names":false,"suffix":""},{"dropping-particle":"","family":"Dunfield","given":"Peter F.","non-dropping-particle":"","parse-names":false,"suffix":""}],"container-title":"Applied and Environmental Microbiology","id":"ITEM-1","issue":"14","issued":{"date-parts":[["2015"]]},"note":"Planctomycetes was a dominant responder in my incubation, this paper found this as well","page":"4607-4615","title":"Stable-isotope probing identifies uncultured Planctomycetes as primary degraders of a complex heteropolysaccharide in soil","type":"article-journal","volume":"81"},"uris":["http://www.mendeley.com/documents/?uuid=21654d0d-68f5-4d48-9c22-f695a47052dd"]}],"mendeley":{"formattedCitation":"(Wang et al., 2015)","plainTextFormattedCitation":"(Wang et al., 2015)","previouslyFormattedCitation":"(Wang et al., 2015)"},"properties":{"noteIndex":0},"schema":"https://github.com/citation-style-language/schema/raw/master/csl-citation.json"}</w:instrText>
        </w:r>
        <w:r>
          <w:rPr>
            <w:rFonts w:asciiTheme="minorHAnsi" w:hAnsiTheme="minorHAnsi" w:cstheme="minorHAnsi"/>
            <w:color w:val="0E101A"/>
          </w:rPr>
          <w:fldChar w:fldCharType="separate"/>
        </w:r>
        <w:r w:rsidRPr="00FF3209">
          <w:rPr>
            <w:rFonts w:asciiTheme="minorHAnsi" w:hAnsiTheme="minorHAnsi" w:cstheme="minorHAnsi"/>
            <w:noProof/>
            <w:color w:val="0E101A"/>
          </w:rPr>
          <w:t>(Wang et al., 2015)</w:t>
        </w:r>
        <w:r>
          <w:rPr>
            <w:rFonts w:asciiTheme="minorHAnsi" w:hAnsiTheme="minorHAnsi" w:cstheme="minorHAnsi"/>
            <w:color w:val="0E101A"/>
          </w:rPr>
          <w:fldChar w:fldCharType="end"/>
        </w:r>
        <w:r w:rsidRPr="00DD5443">
          <w:rPr>
            <w:rFonts w:asciiTheme="minorHAnsi" w:hAnsiTheme="minorHAnsi" w:cstheme="minorHAnsi"/>
            <w:color w:val="0E101A"/>
          </w:rPr>
          <w:t>. It is possible that instead of responding to the amendment itself, members of this OTU may respond to other bacteria exuding EPS during the incubation.  </w:t>
        </w:r>
      </w:ins>
    </w:p>
    <w:p w14:paraId="7009D999" w14:textId="2FEAA0A5" w:rsidR="00975D1C" w:rsidRPr="00DD5443" w:rsidRDefault="00975D1C" w:rsidP="00975D1C">
      <w:pPr>
        <w:pStyle w:val="NormalWeb"/>
        <w:spacing w:before="0" w:beforeAutospacing="0" w:after="0" w:afterAutospacing="0" w:line="480" w:lineRule="auto"/>
        <w:ind w:firstLine="720"/>
        <w:rPr>
          <w:ins w:id="146" w:author="Howe, Adina [A&amp;BE]" w:date="2020-02-18T10:58:00Z"/>
          <w:rFonts w:asciiTheme="minorHAnsi" w:hAnsiTheme="minorHAnsi" w:cstheme="minorHAnsi"/>
          <w:color w:val="0E101A"/>
        </w:rPr>
      </w:pPr>
    </w:p>
    <w:p w14:paraId="2EDE0F09" w14:textId="44EDBDC4" w:rsidR="00F940D9" w:rsidRDefault="00F940D9" w:rsidP="00F940D9">
      <w:pPr>
        <w:pStyle w:val="NormalWeb"/>
        <w:spacing w:before="0" w:beforeAutospacing="0" w:after="0" w:afterAutospacing="0" w:line="480" w:lineRule="auto"/>
        <w:ind w:firstLine="720"/>
        <w:rPr>
          <w:ins w:id="147" w:author="Howe, Adina [A&amp;BE]" w:date="2020-02-18T10:55:00Z"/>
          <w:rFonts w:asciiTheme="minorHAnsi" w:hAnsiTheme="minorHAnsi" w:cstheme="minorHAnsi"/>
          <w:color w:val="0E101A"/>
        </w:rPr>
      </w:pPr>
    </w:p>
    <w:p w14:paraId="707351DC" w14:textId="6829DC7C" w:rsidR="00EC340D" w:rsidRPr="00DD5443" w:rsidDel="00F940D9" w:rsidRDefault="00F940D9" w:rsidP="00F940D9">
      <w:pPr>
        <w:pStyle w:val="NormalWeb"/>
        <w:spacing w:before="0" w:beforeAutospacing="0" w:after="0" w:afterAutospacing="0" w:line="480" w:lineRule="auto"/>
        <w:ind w:firstLine="720"/>
        <w:rPr>
          <w:del w:id="148" w:author="Howe, Adina [A&amp;BE]" w:date="2020-02-18T10:57:00Z"/>
          <w:moveTo w:id="149" w:author="Howe, Adina [A&amp;BE]" w:date="2020-02-18T10:38:00Z"/>
          <w:rFonts w:asciiTheme="minorHAnsi" w:hAnsiTheme="minorHAnsi" w:cstheme="minorHAnsi"/>
          <w:color w:val="0E101A"/>
        </w:rPr>
      </w:pPr>
      <w:ins w:id="150" w:author="Howe, Adina [A&amp;BE]" w:date="2020-02-18T10:56:00Z">
        <w:r>
          <w:rPr>
            <w:rFonts w:asciiTheme="minorHAnsi" w:hAnsiTheme="minorHAnsi" w:cstheme="minorHAnsi"/>
            <w:color w:val="0E101A"/>
          </w:rPr>
          <w:t>In comparing the microbial communities in classified early and late samples between amendments</w:t>
        </w:r>
      </w:ins>
      <w:commentRangeStart w:id="151"/>
      <w:ins w:id="152" w:author="Howe, Adina [A&amp;BE]" w:date="2020-02-18T10:54:00Z">
        <w:r w:rsidRPr="00DD5443">
          <w:rPr>
            <w:rFonts w:asciiTheme="minorHAnsi" w:hAnsiTheme="minorHAnsi" w:cstheme="minorHAnsi"/>
            <w:color w:val="0E101A"/>
          </w:rPr>
          <w:t xml:space="preserve">, </w:t>
        </w:r>
      </w:ins>
      <w:ins w:id="153" w:author="Howe, Adina [A&amp;BE]" w:date="2020-02-18T10:56:00Z">
        <w:r w:rsidRPr="00DD5443">
          <w:rPr>
            <w:rFonts w:asciiTheme="minorHAnsi" w:hAnsiTheme="minorHAnsi" w:cstheme="minorHAnsi"/>
            <w:color w:val="0E101A"/>
          </w:rPr>
          <w:t xml:space="preserve">the amendments appear to have a limited effect on the relative abundance at the phyla level. However, </w:t>
        </w:r>
        <w:r>
          <w:rPr>
            <w:rFonts w:asciiTheme="minorHAnsi" w:hAnsiTheme="minorHAnsi" w:cstheme="minorHAnsi"/>
            <w:color w:val="0E101A"/>
          </w:rPr>
          <w:t xml:space="preserve">at </w:t>
        </w:r>
        <w:r w:rsidRPr="00DD5443">
          <w:rPr>
            <w:rFonts w:asciiTheme="minorHAnsi" w:hAnsiTheme="minorHAnsi" w:cstheme="minorHAnsi"/>
            <w:color w:val="0E101A"/>
          </w:rPr>
          <w:t xml:space="preserve">a more granular scale, we </w:t>
        </w:r>
      </w:ins>
      <w:ins w:id="154" w:author="Howe, Adina [A&amp;BE]" w:date="2020-02-18T10:57:00Z">
        <w:r>
          <w:rPr>
            <w:rFonts w:asciiTheme="minorHAnsi" w:hAnsiTheme="minorHAnsi" w:cstheme="minorHAnsi"/>
            <w:color w:val="0E101A"/>
          </w:rPr>
          <w:t>observe</w:t>
        </w:r>
      </w:ins>
      <w:ins w:id="155" w:author="Howe, Adina [A&amp;BE]" w:date="2020-02-18T10:56:00Z">
        <w:r w:rsidRPr="00DD5443">
          <w:rPr>
            <w:rFonts w:asciiTheme="minorHAnsi" w:hAnsiTheme="minorHAnsi" w:cstheme="minorHAnsi"/>
            <w:color w:val="0E101A"/>
          </w:rPr>
          <w:t xml:space="preserve"> </w:t>
        </w:r>
      </w:ins>
      <w:ins w:id="156" w:author="Howe, Adina [A&amp;BE]" w:date="2020-02-18T10:57:00Z">
        <w:r>
          <w:rPr>
            <w:rFonts w:asciiTheme="minorHAnsi" w:hAnsiTheme="minorHAnsi" w:cstheme="minorHAnsi"/>
            <w:color w:val="0E101A"/>
          </w:rPr>
          <w:t xml:space="preserve">patterns of </w:t>
        </w:r>
      </w:ins>
      <w:ins w:id="157" w:author="Howe, Adina [A&amp;BE]" w:date="2020-02-18T10:56:00Z">
        <w:r w:rsidRPr="00DD5443">
          <w:rPr>
            <w:rFonts w:asciiTheme="minorHAnsi" w:hAnsiTheme="minorHAnsi" w:cstheme="minorHAnsi"/>
            <w:color w:val="0E101A"/>
          </w:rPr>
          <w:t>phylogen</w:t>
        </w:r>
      </w:ins>
      <w:ins w:id="158" w:author="Howe, Adina [A&amp;BE]" w:date="2020-02-18T10:57:00Z">
        <w:r>
          <w:rPr>
            <w:rFonts w:asciiTheme="minorHAnsi" w:hAnsiTheme="minorHAnsi" w:cstheme="minorHAnsi"/>
            <w:color w:val="0E101A"/>
          </w:rPr>
          <w:t>eti</w:t>
        </w:r>
      </w:ins>
      <w:ins w:id="159" w:author="Howe, Adina [A&amp;BE]" w:date="2020-02-18T10:56:00Z">
        <w:r w:rsidRPr="00DD5443">
          <w:rPr>
            <w:rFonts w:asciiTheme="minorHAnsi" w:hAnsiTheme="minorHAnsi" w:cstheme="minorHAnsi"/>
            <w:color w:val="0E101A"/>
          </w:rPr>
          <w:t>c associations with specific amendment response groups</w:t>
        </w:r>
      </w:ins>
      <w:ins w:id="160" w:author="Howe, Adina [A&amp;BE]" w:date="2020-02-18T10:57:00Z">
        <w:r>
          <w:rPr>
            <w:rFonts w:asciiTheme="minorHAnsi" w:hAnsiTheme="minorHAnsi" w:cstheme="minorHAnsi"/>
            <w:color w:val="0E101A"/>
          </w:rPr>
          <w:t xml:space="preserve">, suggesting that </w:t>
        </w:r>
      </w:ins>
      <w:ins w:id="161" w:author="Howe, Adina [A&amp;BE]" w:date="2020-02-18T10:54:00Z">
        <w:r w:rsidRPr="00DD5443">
          <w:rPr>
            <w:rFonts w:asciiTheme="minorHAnsi" w:hAnsiTheme="minorHAnsi" w:cstheme="minorHAnsi"/>
            <w:color w:val="0E101A"/>
          </w:rPr>
          <w:t>specific microbial membership is responding to nutrient availability.</w:t>
        </w:r>
        <w:commentRangeEnd w:id="151"/>
        <w:r>
          <w:rPr>
            <w:rStyle w:val="CommentReference"/>
            <w:rFonts w:asciiTheme="minorHAnsi" w:eastAsiaTheme="minorHAnsi" w:hAnsiTheme="minorHAnsi" w:cstheme="minorBidi"/>
          </w:rPr>
          <w:commentReference w:id="151"/>
        </w:r>
        <w:r w:rsidRPr="00DD5443">
          <w:rPr>
            <w:rFonts w:asciiTheme="minorHAnsi" w:hAnsiTheme="minorHAnsi" w:cstheme="minorHAnsi"/>
            <w:color w:val="0E101A"/>
          </w:rPr>
          <w:t xml:space="preserve"> </w:t>
        </w:r>
      </w:ins>
      <w:ins w:id="162" w:author="Howe, Adina [A&amp;BE]" w:date="2020-02-18T10:57:00Z">
        <w:r>
          <w:rPr>
            <w:rFonts w:asciiTheme="minorHAnsi" w:hAnsiTheme="minorHAnsi" w:cstheme="minorHAnsi"/>
            <w:color w:val="0E101A"/>
          </w:rPr>
          <w:t xml:space="preserve"> These results are consistent with p</w:t>
        </w:r>
      </w:ins>
      <w:ins w:id="163" w:author="Howe, Adina [A&amp;BE]" w:date="2020-02-18T10:54:00Z">
        <w:r w:rsidRPr="00DD5443">
          <w:rPr>
            <w:rFonts w:asciiTheme="minorHAnsi" w:hAnsiTheme="minorHAnsi" w:cstheme="minorHAnsi"/>
            <w:color w:val="0E101A"/>
          </w:rPr>
          <w:t xml:space="preserve">revious studies </w:t>
        </w:r>
      </w:ins>
      <w:ins w:id="164" w:author="Howe, Adina [A&amp;BE]" w:date="2020-02-18T10:57:00Z">
        <w:r>
          <w:rPr>
            <w:rFonts w:asciiTheme="minorHAnsi" w:hAnsiTheme="minorHAnsi" w:cstheme="minorHAnsi"/>
            <w:color w:val="0E101A"/>
          </w:rPr>
          <w:t xml:space="preserve">finding </w:t>
        </w:r>
      </w:ins>
      <w:ins w:id="165" w:author="Howe, Adina [A&amp;BE]" w:date="2020-02-18T10:54:00Z">
        <w:r w:rsidRPr="00DD5443">
          <w:rPr>
            <w:rFonts w:asciiTheme="minorHAnsi" w:hAnsiTheme="minorHAnsi" w:cstheme="minorHAnsi"/>
            <w:color w:val="0E101A"/>
          </w:rPr>
          <w:t>the functional ability to degrade available compounds is often phylogenetically conserved</w:t>
        </w:r>
        <w:r>
          <w:rPr>
            <w:rFonts w:asciiTheme="minorHAnsi" w:hAnsiTheme="minorHAnsi" w:cstheme="minorHAnsi"/>
            <w:color w:val="0E101A"/>
          </w:rPr>
          <w:t xml:space="preserve"> </w:t>
        </w:r>
        <w:r>
          <w:rPr>
            <w:rFonts w:asciiTheme="minorHAnsi" w:hAnsiTheme="minorHAnsi" w:cstheme="minorHAnsi"/>
            <w:color w:val="0E101A"/>
          </w:rPr>
          <w:fldChar w:fldCharType="begin" w:fldLock="1"/>
        </w:r>
        <w:r>
          <w:rPr>
            <w:rFonts w:asciiTheme="minorHAnsi" w:hAnsiTheme="minorHAnsi" w:cstheme="minorHAnsi"/>
            <w:color w:val="0E101A"/>
          </w:rPr>
          <w:instrText>ADDIN CSL_CITATION {"citationItems":[{"id":"ITEM-1","itemData":{"DOI":"10.1038/ismej.2016.28","ISSN":"1751-7370","PMID":"26943624","abstract":"Phylogeny is an ecologically meaningful way to classify plants and animals, as closely related taxa frequently have similar ecological characteristics, functional traits and effects on ecosystem processes. For bacteria, however, phylogeny has been argued to be an unreliable indicator of an organism's ecology owing to evolutionary processes more common to microbes such as gene loss and lateral gene transfer, as well as convergent evolution. Here we use advanced stable isotope probing with (13)C and (18)O to show that evolutionary history has ecological significance for in situ bacterial activity. Phylogenetic organization in the activity of bacteria sets the stage for characterizing the functional attributes of bacterial taxonomic groups. Connecting identity with function in this way will allow scientists to begin building a mechanistic understanding of how bacterial community composition regulates critical ecosystem functions.","author":[{"dropping-particle":"","family":"Morrissey","given":"Ember M","non-dropping-particle":"","parse-names":false,"suffix":""},{"dropping-particle":"","family":"Mau","given":"Rebecca L","non-dropping-particle":"","parse-names":false,"suffix":""},{"dropping-particle":"","family":"Schwartz","given":"Egbert","non-dropping-particle":"","parse-names":false,"suffix":""},{"dropping-particle":"","family":"Caporaso","given":"J Gregory","non-dropping-particle":"","parse-names":false,"suffix":""},{"dropping-particle":"","family":"Dijkstra","given":"Paul","non-dropping-particle":"","parse-names":false,"suffix":""},{"dropping-particle":"","family":"Gestel","given":"Natasja","non-dropping-particle":"van","parse-names":false,"suffix":""},{"dropping-particle":"","family":"Koch","given":"Benjamin J","non-dropping-particle":"","parse-names":false,"suffix":""},{"dropping-particle":"","family":"Liu","given":"Cindy M","non-dropping-particle":"","parse-names":false,"suffix":""},{"dropping-particle":"","family":"Hayer","given":"Michaela","non-dropping-particle":"","parse-names":false,"suffix":""},{"dropping-particle":"","family":"McHugh","given":"Theresa A","non-dropping-particle":"","parse-names":false,"suffix":""},{"dropping-particle":"","family":"Marks","given":"Jane C","non-dropping-particle":"","parse-names":false,"suffix":""},{"dropping-particle":"","family":"Price","given":"Lance B","non-dropping-particle":"","parse-names":false,"suffix":""},{"dropping-particle":"","family":"Hungate","given":"Bruce A","non-dropping-particle":"","parse-names":false,"suffix":""}],"container-title":"The ISME journal","id":"ITEM-1","issue":"9","issued":{"date-parts":[["2016","9"]]},"page":"2336-40","title":"Phylogenetic organization of bacterial activity.","type":"article-journal","volume":"10"},"uris":["http://www.mendeley.com/documents/?uuid=010056ee-01c0-3a90-8458-c327916de5fd"]}],"mendeley":{"formattedCitation":"(Morrissey et al., 2016)","plainTextFormattedCitation":"(Morrissey et al., 2016)","previouslyFormattedCitation":"(Morrissey et al., 2016)"},"properties":{"noteIndex":0},"schema":"https://github.com/citation-style-language/schema/raw/master/csl-citation.json"}</w:instrText>
        </w:r>
        <w:r>
          <w:rPr>
            <w:rFonts w:asciiTheme="minorHAnsi" w:hAnsiTheme="minorHAnsi" w:cstheme="minorHAnsi"/>
            <w:color w:val="0E101A"/>
          </w:rPr>
          <w:fldChar w:fldCharType="separate"/>
        </w:r>
        <w:r w:rsidRPr="00FF3209">
          <w:rPr>
            <w:rFonts w:asciiTheme="minorHAnsi" w:hAnsiTheme="minorHAnsi" w:cstheme="minorHAnsi"/>
            <w:noProof/>
            <w:color w:val="0E101A"/>
          </w:rPr>
          <w:t>(Morrissey et al., 2016)</w:t>
        </w:r>
        <w:r>
          <w:rPr>
            <w:rFonts w:asciiTheme="minorHAnsi" w:hAnsiTheme="minorHAnsi" w:cstheme="minorHAnsi"/>
            <w:color w:val="0E101A"/>
          </w:rPr>
          <w:fldChar w:fldCharType="end"/>
        </w:r>
        <w:r w:rsidRPr="00DD5443">
          <w:rPr>
            <w:rStyle w:val="Emphasis"/>
            <w:rFonts w:asciiTheme="minorHAnsi" w:hAnsiTheme="minorHAnsi" w:cstheme="minorHAnsi"/>
            <w:color w:val="0E101A"/>
          </w:rPr>
          <w:t>.</w:t>
        </w:r>
      </w:ins>
      <w:ins w:id="166" w:author="Howe, Adina [A&amp;BE]" w:date="2020-02-18T10:57:00Z">
        <w:r>
          <w:rPr>
            <w:rStyle w:val="Emphasis"/>
            <w:rFonts w:asciiTheme="minorHAnsi" w:hAnsiTheme="minorHAnsi" w:cstheme="minorHAnsi"/>
            <w:color w:val="0E101A"/>
          </w:rPr>
          <w:t xml:space="preserve"> </w:t>
        </w:r>
      </w:ins>
      <w:ins w:id="167" w:author="Howe, Adina [A&amp;BE]" w:date="2020-02-18T10:58:00Z">
        <w:r>
          <w:rPr>
            <w:rStyle w:val="Emphasis"/>
            <w:rFonts w:asciiTheme="minorHAnsi" w:hAnsiTheme="minorHAnsi" w:cstheme="minorHAnsi"/>
            <w:color w:val="0E101A"/>
          </w:rPr>
          <w:t xml:space="preserve"> </w:t>
        </w:r>
      </w:ins>
    </w:p>
    <w:moveToRangeEnd w:id="105"/>
    <w:p w14:paraId="518961D2" w14:textId="28FC7842" w:rsidR="00FA6593" w:rsidRPr="00DD5443" w:rsidDel="00F940D9" w:rsidRDefault="00FA6593" w:rsidP="00DD5443">
      <w:pPr>
        <w:pStyle w:val="NormalWeb"/>
        <w:spacing w:before="0" w:beforeAutospacing="0" w:after="0" w:afterAutospacing="0" w:line="480" w:lineRule="auto"/>
        <w:ind w:firstLine="720"/>
        <w:rPr>
          <w:del w:id="168" w:author="Howe, Adina [A&amp;BE]" w:date="2020-02-18T10:58:00Z"/>
          <w:rFonts w:asciiTheme="minorHAnsi" w:hAnsiTheme="minorHAnsi" w:cstheme="minorHAnsi"/>
          <w:color w:val="0E101A"/>
        </w:rPr>
      </w:pPr>
      <w:del w:id="169" w:author="Howe, Adina [A&amp;BE]" w:date="2020-02-18T10:56:00Z">
        <w:r w:rsidRPr="00DD5443" w:rsidDel="00F940D9">
          <w:rPr>
            <w:rFonts w:asciiTheme="minorHAnsi" w:hAnsiTheme="minorHAnsi" w:cstheme="minorHAnsi"/>
            <w:color w:val="0E101A"/>
          </w:rPr>
          <w:delText xml:space="preserve">When viewed as a whole, the amendments appear to have a limited effect on the relative abundance at the phyla level. However, when we look at a more granular scale and in temporal groups, we can identify phylogenic associations with specific amendment response groups. Differential abundance analysis using normalized counts enabled the identification of OTUs responding to amendment by comparing amended samples to no amendment reference samples. </w:delText>
        </w:r>
      </w:del>
      <w:moveFromRangeStart w:id="170" w:author="Howe, Adina [A&amp;BE]" w:date="2020-02-18T10:38:00Z" w:name="move32914719"/>
      <w:moveFrom w:id="171" w:author="Howe, Adina [A&amp;BE]" w:date="2020-02-18T10:38:00Z">
        <w:r w:rsidRPr="00DD5443" w:rsidDel="00970AF0">
          <w:rPr>
            <w:rFonts w:asciiTheme="minorHAnsi" w:hAnsiTheme="minorHAnsi" w:cstheme="minorHAnsi"/>
            <w:color w:val="0E101A"/>
          </w:rPr>
          <w:t>Regardless of the amendment, we observed two distinct temporal groupings of samples throughout our experiment. We defined these as early (up to day 21 after amendment) and late response (days 35-97) based on the observed soil microbial communities.   </w:t>
        </w:r>
      </w:moveFrom>
      <w:moveFromRangeEnd w:id="170"/>
    </w:p>
    <w:p w14:paraId="1E7A968C" w14:textId="0730A3D5" w:rsidR="00FA6593" w:rsidRPr="00DD5443" w:rsidDel="00975D1C" w:rsidRDefault="00FA6593" w:rsidP="00975D1C">
      <w:pPr>
        <w:pStyle w:val="NormalWeb"/>
        <w:spacing w:before="0" w:beforeAutospacing="0" w:after="0" w:afterAutospacing="0" w:line="480" w:lineRule="auto"/>
        <w:ind w:firstLine="720"/>
        <w:rPr>
          <w:del w:id="172" w:author="Howe, Adina [A&amp;BE]" w:date="2020-02-18T10:58:00Z"/>
          <w:rFonts w:asciiTheme="minorHAnsi" w:hAnsiTheme="minorHAnsi" w:cstheme="minorHAnsi"/>
          <w:color w:val="0E101A"/>
        </w:rPr>
        <w:pPrChange w:id="173" w:author="Howe, Adina [A&amp;BE]" w:date="2020-02-18T10:58:00Z">
          <w:pPr>
            <w:pStyle w:val="NormalWeb"/>
            <w:spacing w:before="0" w:beforeAutospacing="0" w:after="0" w:afterAutospacing="0" w:line="480" w:lineRule="auto"/>
          </w:pPr>
        </w:pPrChange>
      </w:pPr>
      <w:del w:id="174" w:author="Howe, Adina [A&amp;BE]" w:date="2020-02-18T10:58:00Z">
        <w:r w:rsidRPr="00DD5443" w:rsidDel="00F940D9">
          <w:rPr>
            <w:rFonts w:asciiTheme="minorHAnsi" w:hAnsiTheme="minorHAnsi" w:cstheme="minorHAnsi"/>
            <w:color w:val="0E101A"/>
          </w:rPr>
          <w:delText> </w:delText>
        </w:r>
        <w:r w:rsidR="00DD5443" w:rsidRPr="00DD5443" w:rsidDel="00F940D9">
          <w:rPr>
            <w:rFonts w:asciiTheme="minorHAnsi" w:hAnsiTheme="minorHAnsi" w:cstheme="minorHAnsi"/>
            <w:color w:val="0E101A"/>
          </w:rPr>
          <w:tab/>
        </w:r>
        <w:r w:rsidRPr="00DD5443" w:rsidDel="00975D1C">
          <w:rPr>
            <w:rFonts w:asciiTheme="minorHAnsi" w:hAnsiTheme="minorHAnsi" w:cstheme="minorHAnsi"/>
            <w:color w:val="0E101A"/>
          </w:rPr>
          <w:delText>Generally, we expect that the early responders represent an ability to facilitate organic amendment usage through the initial conversion of nitrogen and also carbon for plant and microbial growth. The identification of the presence of Proteobacteria in early responders in all amendments is consistent with previous studies showing cellulase enzyme production from </w:delText>
        </w:r>
        <w:r w:rsidRPr="00DD5443" w:rsidDel="00975D1C">
          <w:rPr>
            <w:rStyle w:val="Emphasis"/>
            <w:rFonts w:asciiTheme="minorHAnsi" w:hAnsiTheme="minorHAnsi" w:cstheme="minorHAnsi"/>
            <w:color w:val="0E101A"/>
          </w:rPr>
          <w:delText>Pseudomonas spp.</w:delText>
        </w:r>
        <w:r w:rsidRPr="00DD5443" w:rsidDel="00975D1C">
          <w:rPr>
            <w:rFonts w:asciiTheme="minorHAnsi" w:hAnsiTheme="minorHAnsi" w:cstheme="minorHAnsi"/>
            <w:color w:val="0E101A"/>
          </w:rPr>
          <w:delText> </w:delText>
        </w:r>
        <w:r w:rsidR="001F04AA" w:rsidDel="00975D1C">
          <w:rPr>
            <w:rFonts w:asciiTheme="minorHAnsi" w:hAnsiTheme="minorHAnsi" w:cstheme="minorHAnsi"/>
            <w:color w:val="0E101A"/>
          </w:rPr>
          <w:fldChar w:fldCharType="begin" w:fldLock="1"/>
        </w:r>
        <w:r w:rsidR="001F04AA" w:rsidDel="00975D1C">
          <w:rPr>
            <w:rFonts w:asciiTheme="minorHAnsi" w:hAnsiTheme="minorHAnsi" w:cstheme="minorHAnsi"/>
            <w:color w:val="0E101A"/>
          </w:rPr>
          <w:delInstrText>ADDIN CSL_CITATION {"citationItems":[{"id":"ITEM-1","itemData":{"ISBN":"16845315 (ISSN)","ISSN":"16845315","abstract":"Cellulases from the wild-type (WT) and two improved mutants (catabolite repression resistant mutant 4 and 24, abbreviated CRRmt4 and CRRmt24, respectively) of Pseudomonas fluorescens were purified to apparent homogeneity by ammonium sulphate precipitation, ion exchange chromatography on DEAE Sephadex A-50 and gel filtration on Sephadex G-100. Purification fold of about 5 was obtained for the WT and CRRmt24 while purification fold of about 7 was achieved for CRRmt4 by ammonium sulphate precipitation. Ion exchange chromatography gave purification fold of about 24, 22 and 25 for WT, CRRmt4 and CRRmt24, respectively. Gel filtration chromatography step yielded a homogeneous preparation with a specific activity of 6.8, 5.9 and 6.9 units/mg protein for the WT, CRRmt4and CRRmt24, respectively. The purified cellulase gave a single protein band on polyacrylamide gel electrophoresis. The molecular weights of the three cellulases were estimated to be 36, 26 and 36 kDa for the wild-type, CRRmt 4 and CRRmt24, respectively. Km values of 3.6, 3.1, and 5.3 mg/ml were obtained for the wild-type, CRRmt4 and CRRmt24, respectively. The optimum pH value for the purified cellulases was 6.5 - 7.0 and the enzymes were optimally active at temperature of 35° C. The activities of the purified cellulases were stimulated by low concentrations (10-30 mM) of Na+ and Mg++ while EDTA was found to inhibit enzyme activity at all concentrations. © 2005 Academic Journals.","author":[{"dropping-particle":"","family":"Bakare","given":"Mk","non-dropping-particle":"","parse-names":false,"suffix":""},{"dropping-particle":"","family":"Adewale","given":"Io","non-dropping-particle":"","parse-names":false,"suffix":""}],"container-title":"African Journal of Biotechnology","id":"ITEM-1","issue":"9","issued":{"date-parts":[["2005"]]},"page":"898-904","title":"Purification and characterization of cellulase from the wild-type and two improved mutants of Pseudomonas fluorescens","type":"article-journal","volume":"4"},"uris":["http://www.mendeley.com/documents/?uuid=8882eef1-d0bd-48f9-b05d-124c46b3740a"]}],"mendeley":{"formattedCitation":"(Bakare and Adewale, 2005)","plainTextFormattedCitation":"(Bakare and Adewale, 2005)","previouslyFormattedCitation":"(Bakare and Adewale, 2005)"},"properties":{"noteIndex":0},"schema":"https://github.com/citation-style-language/schema/raw/master/csl-citation.json"}</w:delInstrText>
        </w:r>
        <w:r w:rsidR="001F04AA" w:rsidDel="00975D1C">
          <w:rPr>
            <w:rFonts w:asciiTheme="minorHAnsi" w:hAnsiTheme="minorHAnsi" w:cstheme="minorHAnsi"/>
            <w:color w:val="0E101A"/>
          </w:rPr>
          <w:fldChar w:fldCharType="separate"/>
        </w:r>
        <w:r w:rsidR="001F04AA" w:rsidRPr="001F04AA" w:rsidDel="00975D1C">
          <w:rPr>
            <w:rFonts w:asciiTheme="minorHAnsi" w:hAnsiTheme="minorHAnsi" w:cstheme="minorHAnsi"/>
            <w:noProof/>
            <w:color w:val="0E101A"/>
          </w:rPr>
          <w:delText>(Bakare and Adewale, 2005)</w:delText>
        </w:r>
        <w:r w:rsidR="001F04AA" w:rsidDel="00975D1C">
          <w:rPr>
            <w:rFonts w:asciiTheme="minorHAnsi" w:hAnsiTheme="minorHAnsi" w:cstheme="minorHAnsi"/>
            <w:color w:val="0E101A"/>
          </w:rPr>
          <w:fldChar w:fldCharType="end"/>
        </w:r>
        <w:r w:rsidRPr="00DD5443" w:rsidDel="00975D1C">
          <w:rPr>
            <w:rFonts w:asciiTheme="minorHAnsi" w:hAnsiTheme="minorHAnsi" w:cstheme="minorHAnsi"/>
            <w:color w:val="0E101A"/>
          </w:rPr>
          <w:delText>, and its enrichment in response to high cellulose and hemicellulose content in alfalfa hay</w:delText>
        </w:r>
        <w:r w:rsidR="00FF3209" w:rsidDel="00975D1C">
          <w:rPr>
            <w:rFonts w:asciiTheme="minorHAnsi" w:hAnsiTheme="minorHAnsi" w:cstheme="minorHAnsi"/>
            <w:color w:val="0E101A"/>
          </w:rPr>
          <w:delText>. This finding may contribute to our understanding to how N is mineralized from plant residues</w:delText>
        </w:r>
        <w:r w:rsidR="001F04AA" w:rsidDel="00975D1C">
          <w:rPr>
            <w:rFonts w:asciiTheme="minorHAnsi" w:hAnsiTheme="minorHAnsi" w:cstheme="minorHAnsi"/>
            <w:color w:val="0E101A"/>
          </w:rPr>
          <w:delText xml:space="preserve"> </w:delText>
        </w:r>
        <w:r w:rsidR="001F04AA" w:rsidDel="00975D1C">
          <w:rPr>
            <w:rFonts w:asciiTheme="minorHAnsi" w:hAnsiTheme="minorHAnsi" w:cstheme="minorHAnsi"/>
            <w:color w:val="0E101A"/>
          </w:rPr>
          <w:fldChar w:fldCharType="begin" w:fldLock="1"/>
        </w:r>
        <w:r w:rsidR="00FF3209" w:rsidDel="00975D1C">
          <w:rPr>
            <w:rFonts w:asciiTheme="minorHAnsi" w:hAnsiTheme="minorHAnsi" w:cstheme="minorHAnsi"/>
            <w:color w:val="0E101A"/>
          </w:rPr>
          <w:delInstrText>ADDIN CSL_CITATION {"citationItems":[{"id":"ITEM-1","itemData":{"ISBN":"0022-4561","ISSN":"0022-4561, 1941-3300","abstract":"ABSTRACT:\\nUse of legumes, such as alfalfa, in cropping systems is often recommended as a means of reducing or eliminating nitrate pollution from agriculture. We analyzed literature that supports this recommendation and used published estimates to calculate the net input of N2 fixed by alfalfa to the agricultural N cycle in the Corn Belt. Although alfalfa occupies only 8% of the cropland, it fixes more than 1 billion kg N annually, compared to 4 billion kg fertilizer N applied to all crops in the eight-state region. Alfalfa can contribute symbiotically fixed N2 to soil both directly, through mineralization of plant residues and accretion from growing plants, and indirectly, through the recycling of manure porn animals fed alfalfa. Producers often fail to reduce N applications on corn planted after alfalfa after manure application. Our calculations demonstrate that the amount of fertilizer N applied to corn could be reduced by as much as 14% without reducing yields.","author":[{"dropping-particle":"","family":"Peterson","given":"Todd Andrews","non-dropping-particle":"","parse-names":false,"suffix":""},{"dropping-particle":"","family":"Russelle","given":"Michael P.","non-dropping-particle":"","parse-names":false,"suffix":""}],"container-title":"Journal of Soil and Water Conservation","id":"ITEM-1","issue":"3","issued":{"date-parts":[["1991"]]},"page":"229-235","title":"Alfalfa and the nitrogen cycle in the Corn Belt","type":"article-journal","volume":"46"},"uris":["http://www.mendeley.com/documents/?uuid=e2c44162-b719-4b41-90d6-27694f8bcad6"]}],"mendeley":{"formattedCitation":"(Peterson and Russelle, 1991)","plainTextFormattedCitation":"(Peterson and Russelle, 1991)","previouslyFormattedCitation":"(Peterson and Russelle, 1991)"},"properties":{"noteIndex":0},"schema":"https://github.com/citation-style-language/schema/raw/master/csl-citation.json"}</w:delInstrText>
        </w:r>
        <w:r w:rsidR="001F04AA" w:rsidDel="00975D1C">
          <w:rPr>
            <w:rFonts w:asciiTheme="minorHAnsi" w:hAnsiTheme="minorHAnsi" w:cstheme="minorHAnsi"/>
            <w:color w:val="0E101A"/>
          </w:rPr>
          <w:fldChar w:fldCharType="separate"/>
        </w:r>
        <w:r w:rsidR="001F04AA" w:rsidRPr="001F04AA" w:rsidDel="00975D1C">
          <w:rPr>
            <w:rFonts w:asciiTheme="minorHAnsi" w:hAnsiTheme="minorHAnsi" w:cstheme="minorHAnsi"/>
            <w:noProof/>
            <w:color w:val="0E101A"/>
          </w:rPr>
          <w:delText>(Peterson and Russelle, 1991)</w:delText>
        </w:r>
        <w:r w:rsidR="001F04AA" w:rsidDel="00975D1C">
          <w:rPr>
            <w:rFonts w:asciiTheme="minorHAnsi" w:hAnsiTheme="minorHAnsi" w:cstheme="minorHAnsi"/>
            <w:color w:val="0E101A"/>
          </w:rPr>
          <w:fldChar w:fldCharType="end"/>
        </w:r>
        <w:r w:rsidRPr="00DD5443" w:rsidDel="00975D1C">
          <w:rPr>
            <w:rFonts w:asciiTheme="minorHAnsi" w:hAnsiTheme="minorHAnsi" w:cstheme="minorHAnsi"/>
            <w:color w:val="0E101A"/>
          </w:rPr>
          <w:delText>.   </w:delText>
        </w:r>
      </w:del>
    </w:p>
    <w:p w14:paraId="5FEE49DB" w14:textId="770F0FF7" w:rsidR="00FA6593" w:rsidRPr="00DD5443" w:rsidRDefault="00FA6593" w:rsidP="00975D1C">
      <w:pPr>
        <w:pStyle w:val="NormalWeb"/>
        <w:spacing w:before="0" w:beforeAutospacing="0" w:after="0" w:afterAutospacing="0" w:line="480" w:lineRule="auto"/>
        <w:ind w:firstLine="720"/>
        <w:rPr>
          <w:rFonts w:asciiTheme="minorHAnsi" w:hAnsiTheme="minorHAnsi" w:cstheme="minorHAnsi"/>
          <w:color w:val="0E101A"/>
        </w:rPr>
        <w:pPrChange w:id="175" w:author="Howe, Adina [A&amp;BE]" w:date="2020-02-18T10:58:00Z">
          <w:pPr>
            <w:pStyle w:val="NormalWeb"/>
            <w:spacing w:before="0" w:beforeAutospacing="0" w:after="0" w:afterAutospacing="0" w:line="480" w:lineRule="auto"/>
          </w:pPr>
        </w:pPrChange>
      </w:pPr>
      <w:r w:rsidRPr="00DD5443">
        <w:rPr>
          <w:rFonts w:asciiTheme="minorHAnsi" w:hAnsiTheme="minorHAnsi" w:cstheme="minorHAnsi"/>
          <w:color w:val="0E101A"/>
        </w:rPr>
        <w:t> </w:t>
      </w:r>
      <w:r w:rsidR="00DD5443" w:rsidRPr="00DD5443">
        <w:rPr>
          <w:rFonts w:asciiTheme="minorHAnsi" w:hAnsiTheme="minorHAnsi" w:cstheme="minorHAnsi"/>
          <w:color w:val="0E101A"/>
        </w:rPr>
        <w:tab/>
      </w:r>
      <w:commentRangeStart w:id="176"/>
      <w:del w:id="177" w:author="Howe, Adina [A&amp;BE]" w:date="2020-02-18T11:00:00Z">
        <w:r w:rsidRPr="00DD5443" w:rsidDel="00DC6A32">
          <w:rPr>
            <w:rFonts w:asciiTheme="minorHAnsi" w:hAnsiTheme="minorHAnsi" w:cstheme="minorHAnsi"/>
            <w:color w:val="0E101A"/>
          </w:rPr>
          <w:delText xml:space="preserve">Some notable early responders identified are associated with specific amendments, several OTUs responding to amendments are only observed in microcosms receiving alfalfa or compost. </w:delText>
        </w:r>
      </w:del>
      <w:r w:rsidRPr="00DD5443">
        <w:rPr>
          <w:rFonts w:asciiTheme="minorHAnsi" w:hAnsiTheme="minorHAnsi" w:cstheme="minorHAnsi"/>
          <w:color w:val="0E101A"/>
        </w:rPr>
        <w:t>The response of species in the early alfalfa, not responding in compost, is consistent with our hypothesis that there are specific communities that may be necessary for optimizing nutrient cycling in organic amendments, depending on the characteristics of the amendment</w:t>
      </w:r>
      <w:commentRangeEnd w:id="176"/>
      <w:r w:rsidR="00DC6A32">
        <w:rPr>
          <w:rStyle w:val="CommentReference"/>
          <w:rFonts w:asciiTheme="minorHAnsi" w:eastAsiaTheme="minorHAnsi" w:hAnsiTheme="minorHAnsi" w:cstheme="minorBidi"/>
        </w:rPr>
        <w:commentReference w:id="176"/>
      </w:r>
      <w:r w:rsidRPr="00DD5443">
        <w:rPr>
          <w:rFonts w:asciiTheme="minorHAnsi" w:hAnsiTheme="minorHAnsi" w:cstheme="minorHAnsi"/>
          <w:color w:val="0E101A"/>
        </w:rPr>
        <w:t xml:space="preserve">. </w:t>
      </w:r>
      <w:commentRangeStart w:id="178"/>
      <w:del w:id="179" w:author="Howe, Adina [A&amp;BE]" w:date="2020-02-18T11:01:00Z">
        <w:r w:rsidRPr="00DD5443" w:rsidDel="009B0AA1">
          <w:rPr>
            <w:rFonts w:asciiTheme="minorHAnsi" w:hAnsiTheme="minorHAnsi" w:cstheme="minorHAnsi"/>
            <w:color w:val="0E101A"/>
          </w:rPr>
          <w:delText>We also observed sequences related to legume symbionts from the genus </w:delText>
        </w:r>
        <w:r w:rsidRPr="00DD5443" w:rsidDel="009B0AA1">
          <w:rPr>
            <w:rStyle w:val="Emphasis"/>
            <w:rFonts w:asciiTheme="minorHAnsi" w:hAnsiTheme="minorHAnsi" w:cstheme="minorHAnsi"/>
            <w:color w:val="0E101A"/>
          </w:rPr>
          <w:delText>Rhizobium</w:delText>
        </w:r>
        <w:r w:rsidRPr="00DD5443" w:rsidDel="009B0AA1">
          <w:rPr>
            <w:rFonts w:asciiTheme="minorHAnsi" w:hAnsiTheme="minorHAnsi" w:cstheme="minorHAnsi"/>
            <w:color w:val="0E101A"/>
          </w:rPr>
          <w:delText> and the genus </w:delText>
        </w:r>
        <w:r w:rsidRPr="00DD5443" w:rsidDel="009B0AA1">
          <w:rPr>
            <w:rStyle w:val="Emphasis"/>
            <w:rFonts w:asciiTheme="minorHAnsi" w:hAnsiTheme="minorHAnsi" w:cstheme="minorHAnsi"/>
            <w:color w:val="0E101A"/>
          </w:rPr>
          <w:delText>Burkholderia</w:delText>
        </w:r>
        <w:r w:rsidRPr="00DD5443" w:rsidDel="009B0AA1">
          <w:rPr>
            <w:rFonts w:asciiTheme="minorHAnsi" w:hAnsiTheme="minorHAnsi" w:cstheme="minorHAnsi"/>
            <w:color w:val="0E101A"/>
          </w:rPr>
          <w:delText xml:space="preserve"> in the early response groups, which are associated with nitrogen cycling </w:delText>
        </w:r>
        <w:r w:rsidR="00FF3209" w:rsidDel="009B0AA1">
          <w:rPr>
            <w:rFonts w:asciiTheme="minorHAnsi" w:hAnsiTheme="minorHAnsi" w:cstheme="minorHAnsi"/>
            <w:color w:val="0E101A"/>
          </w:rPr>
          <w:fldChar w:fldCharType="begin" w:fldLock="1"/>
        </w:r>
        <w:r w:rsidR="00FF3209" w:rsidDel="009B0AA1">
          <w:rPr>
            <w:rFonts w:asciiTheme="minorHAnsi" w:hAnsiTheme="minorHAnsi" w:cstheme="minorHAnsi"/>
            <w:color w:val="0E101A"/>
          </w:rPr>
          <w:delInstrText>ADDIN CSL_CITATION {"citationItems":[{"id":"ITEM-1","itemData":{"DOI":"10.3389/fmicb.2012.00373","ISBN":"1664-302X","ISSN":"1664302X","PMID":"23109931","abstract":"We examine and discuss literature targeted at identifying \"active\" subpopulations of soil microbial communities with regard to the factors that affect the balance between mineralization and immobilization/assimilation of N. Whereas a large fraction (≥50%) of soil microbial biomass can immediately respire exogenous substrates, it remains unclear what percentage of both bacterial and fungal populations are capable of expressing their growth potential. The factors controlling the relative amounts of respiratorily responsive biomass versus growth-active biomass will impact the balance between N mineralization and N immobilization. Stable isotope probing of de novo DNA synthesis, and pyrosequence analyses of rRNA:rDNA ratios in soils have identified both numerically dominant and rare microbial taxa showing greatest growth potential. The relative growth responses of numerically dominant or rare members of a soil community could influence the amount of N immobilized into biomass during a \"growth\" event. Recent studies have used selective antibiotics targeted at protein synthesis to measure the relative contributions of fungi and bacteria to ammonification and [Formula: see text] consumption, and of NH(3)-oxidizing archaea (AOA) and bacteria (AOB) to NH(3) oxidation. Evidence was obtained for bacteria to dominate [Formula: see text] assimilation and for fungi to be involved in both consumption of dissolved organic nitrogen (DON) and its ammonification. Soil conditions, phase of cropping system, [Formula: see text] availability, and soil pH influence the relative contributions of AOA and AOB to soil nitrification. A recent discovery that AOA can ammonify organic N sources and oxidize it to [Formula: see text] serves to illustrate roles for AOA in both the production and consumption of [Formula: see text]. Clearly, much remains to be learned about the factors influencing the relative contributions of bacteria, archaea, and fungi to processing organic and inorganic N, and their impact on the balance between mineralization and immobilization of N.","author":[{"dropping-particle":"","family":"Bottomley","given":"Peter J.","non-dropping-particle":"","parse-names":false,"suffix":""},{"dropping-particle":"","family":"Taylor","given":"Anne E.","non-dropping-particle":"","parse-names":false,"suffix":""},{"dropping-particle":"","family":"Myrold","given":"David D.","non-dropping-particle":"","parse-names":false,"suffix":""}],"container-title":"Frontiers in Microbiology","id":"ITEM-1","issue":"OCT","issued":{"date-parts":[["2012"]]},"page":"1-7","title":"A consideration of the relative contributions of different microbial subpopulations to the soil N cycle","type":"article-journal","volume":"3"},"uris":["http://www.mendeley.com/documents/?uuid=44eb3af0-86ac-43d6-ae2d-08fa049166a0"]}],"mendeley":{"formattedCitation":"(Bottomley et al., 2012)","plainTextFormattedCitation":"(Bottomley et al., 2012)","previouslyFormattedCitation":"(Bottomley et al., 2012)"},"properties":{"noteIndex":0},"schema":"https://github.com/citation-style-language/schema/raw/master/csl-citation.json"}</w:delInstrText>
        </w:r>
        <w:r w:rsidR="00FF3209" w:rsidDel="009B0AA1">
          <w:rPr>
            <w:rFonts w:asciiTheme="minorHAnsi" w:hAnsiTheme="minorHAnsi" w:cstheme="minorHAnsi"/>
            <w:color w:val="0E101A"/>
          </w:rPr>
          <w:fldChar w:fldCharType="separate"/>
        </w:r>
        <w:r w:rsidR="00FF3209" w:rsidRPr="00FF3209" w:rsidDel="009B0AA1">
          <w:rPr>
            <w:rFonts w:asciiTheme="minorHAnsi" w:hAnsiTheme="minorHAnsi" w:cstheme="minorHAnsi"/>
            <w:noProof/>
            <w:color w:val="0E101A"/>
          </w:rPr>
          <w:delText>(Bottomley et al., 2012)</w:delText>
        </w:r>
        <w:r w:rsidR="00FF3209" w:rsidDel="009B0AA1">
          <w:rPr>
            <w:rFonts w:asciiTheme="minorHAnsi" w:hAnsiTheme="minorHAnsi" w:cstheme="minorHAnsi"/>
            <w:color w:val="0E101A"/>
          </w:rPr>
          <w:fldChar w:fldCharType="end"/>
        </w:r>
        <w:r w:rsidRPr="00DD5443" w:rsidDel="009B0AA1">
          <w:rPr>
            <w:rFonts w:asciiTheme="minorHAnsi" w:hAnsiTheme="minorHAnsi" w:cstheme="minorHAnsi"/>
            <w:color w:val="0E101A"/>
          </w:rPr>
          <w:delText>. In general, we expect that these early responders represent an ability to facilitate organic amendment usage through the initial conversion of nitrogen and carbon for microbial growth. </w:delText>
        </w:r>
        <w:commentRangeEnd w:id="178"/>
        <w:r w:rsidR="009B0AA1" w:rsidDel="009B0AA1">
          <w:rPr>
            <w:rStyle w:val="CommentReference"/>
            <w:rFonts w:asciiTheme="minorHAnsi" w:eastAsiaTheme="minorHAnsi" w:hAnsiTheme="minorHAnsi" w:cstheme="minorBidi"/>
          </w:rPr>
          <w:commentReference w:id="178"/>
        </w:r>
      </w:del>
    </w:p>
    <w:p w14:paraId="53943DF5" w14:textId="61CB1957" w:rsidR="00FA6593" w:rsidRPr="00DD544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ins w:id="180" w:author="Howe, Adina [A&amp;BE]" w:date="2020-02-18T11:02:00Z">
        <w:r w:rsidR="009B0AA1">
          <w:rPr>
            <w:rFonts w:asciiTheme="minorHAnsi" w:hAnsiTheme="minorHAnsi" w:cstheme="minorHAnsi"/>
            <w:color w:val="0E101A"/>
          </w:rPr>
          <w:t>[Need some text on anything that might or might not be amendment specific – who are they].</w:t>
        </w:r>
      </w:ins>
      <w:del w:id="181" w:author="Howe, Adina [A&amp;BE]" w:date="2020-02-18T11:01:00Z">
        <w:r w:rsidRPr="00DD5443" w:rsidDel="009B0AA1">
          <w:rPr>
            <w:rFonts w:asciiTheme="minorHAnsi" w:hAnsiTheme="minorHAnsi" w:cstheme="minorHAnsi"/>
            <w:color w:val="0E101A"/>
          </w:rPr>
          <w:delText>One specific OTU identified to be significantly more abundant in all amendments and response groups when compared to reference soils, OTU 00847. OTU 00847 is a member of the phyla Planctomycetes</w:delText>
        </w:r>
        <w:r w:rsidRPr="00DD5443" w:rsidDel="009B0AA1">
          <w:rPr>
            <w:rStyle w:val="Emphasis"/>
            <w:rFonts w:asciiTheme="minorHAnsi" w:hAnsiTheme="minorHAnsi" w:cstheme="minorHAnsi"/>
            <w:color w:val="0E101A"/>
          </w:rPr>
          <w:delText> </w:delText>
        </w:r>
        <w:r w:rsidRPr="00DD5443" w:rsidDel="009B0AA1">
          <w:rPr>
            <w:rFonts w:asciiTheme="minorHAnsi" w:hAnsiTheme="minorHAnsi" w:cstheme="minorHAnsi"/>
            <w:color w:val="0E101A"/>
          </w:rPr>
          <w:delText>and is unclassified at the genus level. We also identified six other OTUs associated with </w:delText>
        </w:r>
        <w:r w:rsidRPr="00DD5443" w:rsidDel="009B0AA1">
          <w:rPr>
            <w:rStyle w:val="Emphasis"/>
            <w:rFonts w:asciiTheme="minorHAnsi" w:hAnsiTheme="minorHAnsi" w:cstheme="minorHAnsi"/>
            <w:color w:val="0E101A"/>
          </w:rPr>
          <w:delText>Planctomycetes</w:delText>
        </w:r>
        <w:r w:rsidRPr="00DD5443" w:rsidDel="009B0AA1">
          <w:rPr>
            <w:rFonts w:asciiTheme="minorHAnsi" w:hAnsiTheme="minorHAnsi" w:cstheme="minorHAnsi"/>
            <w:color w:val="0E101A"/>
          </w:rPr>
          <w:delText> that were significant late responders under compost and alfalfa amendments.  Further, </w:delText>
        </w:r>
        <w:r w:rsidRPr="00DD5443" w:rsidDel="009B0AA1">
          <w:rPr>
            <w:rStyle w:val="Emphasis"/>
            <w:rFonts w:asciiTheme="minorHAnsi" w:hAnsiTheme="minorHAnsi" w:cstheme="minorHAnsi"/>
            <w:color w:val="0E101A"/>
          </w:rPr>
          <w:delText>Planctomycetes</w:delText>
        </w:r>
        <w:r w:rsidRPr="00DD5443" w:rsidDel="009B0AA1">
          <w:rPr>
            <w:rFonts w:asciiTheme="minorHAnsi" w:hAnsiTheme="minorHAnsi" w:cstheme="minorHAnsi"/>
            <w:color w:val="0E101A"/>
          </w:rPr>
          <w:delText> respond to extracellular polysaccharide production by other community members, which may explain OTU 00847’s ubiquitous response</w:delText>
        </w:r>
        <w:r w:rsidR="00FF3209" w:rsidDel="009B0AA1">
          <w:rPr>
            <w:rFonts w:asciiTheme="minorHAnsi" w:hAnsiTheme="minorHAnsi" w:cstheme="minorHAnsi"/>
            <w:color w:val="0E101A"/>
          </w:rPr>
          <w:delText xml:space="preserve"> </w:delText>
        </w:r>
        <w:r w:rsidR="00FF3209" w:rsidDel="009B0AA1">
          <w:rPr>
            <w:rFonts w:asciiTheme="minorHAnsi" w:hAnsiTheme="minorHAnsi" w:cstheme="minorHAnsi"/>
            <w:color w:val="0E101A"/>
          </w:rPr>
          <w:fldChar w:fldCharType="begin" w:fldLock="1"/>
        </w:r>
        <w:r w:rsidR="00FF3209" w:rsidDel="009B0AA1">
          <w:rPr>
            <w:rFonts w:asciiTheme="minorHAnsi" w:hAnsiTheme="minorHAnsi" w:cstheme="minorHAnsi"/>
            <w:color w:val="0E101A"/>
          </w:rPr>
          <w:delInstrText>ADDIN CSL_CITATION {"citationItems":[{"id":"ITEM-1","itemData":{"DOI":"10.1128/AEM.00055-15","ISSN":"10985336","abstract":" The exopolysaccharides (EPSs) produced by some bacteria are potential growth substrates for other bacteria in soil. We used stable-isotope probing (SIP) to identify aerobic soil bacteria that assimilated the cellulose produced by Gluconacetobacter xylinus or the EPS produced by Beijerinckia indica . The latter is a heteropolysaccharide comprised primarily of l -guluronic acid, d -glucose, and d -glycero- d -mannoheptose. 13 C-labeled EPS and 13 C-labeled cellulose were purified from bacterial cultures grown on [ 13 C]glucose. Two soils were incubated with these substrates, and bacteria actively assimilating them were identified via pyrosequencing of 16S rRNA genes recovered from 13 C-labeled DNA. Cellulose C was assimilated primarily by soil bacteria closely related (93 to 100% 16S rRNA gene sequence identities) to known cellulose-degrading bacteria. However, B. indica EPS was assimilated primarily by bacteria with low identities (80 to 95%) to known species, particularly by different members of the phylum Planctomycetes . In one incubation, members of the Planctomycetes made up &gt;60% of all reads in the labeled DNA and were only distantly related (&lt;85% identity) to any described species. Although it is impossible with SIP to completely distinguish primary polysaccharide hydrolyzers from bacteria growing on produced oligo- or monosaccharides, the predominance of Planctomycetes suggested that they were primary degraders of EPS. Other bacteria assimilating B. indica EPS included members of the Verrucomicrobia , candidate division OD1, and the Armatimonadetes . The results indicate that some uncultured bacteria in soils may be adapted to using complex heteropolysaccharides for growth and suggest that the use of these substrates may provide a means for culturing new species. ","author":[{"dropping-particle":"","family":"Wang","given":"Xiaoqing","non-dropping-particle":"","parse-names":false,"suffix":""},{"dropping-particle":"","family":"Sharp","given":"Christine E.","non-dropping-particle":"","parse-names":false,"suffix":""},{"dropping-particle":"","family":"Jones","given":"Gareth M.","non-dropping-particle":"","parse-names":false,"suffix":""},{"dropping-particle":"","family":"Grasby","given":"Stephen E.","non-dropping-particle":"","parse-names":false,"suffix":""},{"dropping-particle":"","family":"Brady","given":"Allyson L.","non-dropping-particle":"","parse-names":false,"suffix":""},{"dropping-particle":"","family":"Dunfield","given":"Peter F.","non-dropping-particle":"","parse-names":false,"suffix":""}],"container-title":"Applied and Environmental Microbiology","id":"ITEM-1","issue":"14","issued":{"date-parts":[["2015"]]},"note":"Planctomycetes was a dominant responder in my incubation, this paper found this as well","page":"4607-4615","title":"Stable-isotope probing identifies uncultured Planctomycetes as primary degraders of a complex heteropolysaccharide in soil","type":"article-journal","volume":"81"},"uris":["http://www.mendeley.com/documents/?uuid=21654d0d-68f5-4d48-9c22-f695a47052dd"]}],"mendeley":{"formattedCitation":"(Wang et al., 2015)","plainTextFormattedCitation":"(Wang et al., 2015)","previouslyFormattedCitation":"(Wang et al., 2015)"},"properties":{"noteIndex":0},"schema":"https://github.com/citation-style-language/schema/raw/master/csl-citation.json"}</w:delInstrText>
        </w:r>
        <w:r w:rsidR="00FF3209" w:rsidDel="009B0AA1">
          <w:rPr>
            <w:rFonts w:asciiTheme="minorHAnsi" w:hAnsiTheme="minorHAnsi" w:cstheme="minorHAnsi"/>
            <w:color w:val="0E101A"/>
          </w:rPr>
          <w:fldChar w:fldCharType="separate"/>
        </w:r>
        <w:r w:rsidR="00FF3209" w:rsidRPr="00FF3209" w:rsidDel="009B0AA1">
          <w:rPr>
            <w:rFonts w:asciiTheme="minorHAnsi" w:hAnsiTheme="minorHAnsi" w:cstheme="minorHAnsi"/>
            <w:noProof/>
            <w:color w:val="0E101A"/>
          </w:rPr>
          <w:delText>(Wang et al., 2015)</w:delText>
        </w:r>
        <w:r w:rsidR="00FF3209" w:rsidDel="009B0AA1">
          <w:rPr>
            <w:rFonts w:asciiTheme="minorHAnsi" w:hAnsiTheme="minorHAnsi" w:cstheme="minorHAnsi"/>
            <w:color w:val="0E101A"/>
          </w:rPr>
          <w:fldChar w:fldCharType="end"/>
        </w:r>
        <w:r w:rsidRPr="00DD5443" w:rsidDel="009B0AA1">
          <w:rPr>
            <w:rFonts w:asciiTheme="minorHAnsi" w:hAnsiTheme="minorHAnsi" w:cstheme="minorHAnsi"/>
            <w:color w:val="0E101A"/>
          </w:rPr>
          <w:delText>. It is possible that instead of responding to the amendment itself, members of this OTU may respond to other bacteria exuding EPS during the incubation.  </w:delText>
        </w:r>
      </w:del>
    </w:p>
    <w:p w14:paraId="7919D351" w14:textId="2EF82DDA" w:rsidR="00FA6593" w:rsidRPr="00DD5443" w:rsidRDefault="00FA6593" w:rsidP="00DD5443">
      <w:pPr>
        <w:pStyle w:val="NormalWeb"/>
        <w:spacing w:before="0" w:beforeAutospacing="0" w:after="0" w:afterAutospacing="0" w:line="480" w:lineRule="auto"/>
        <w:ind w:firstLine="720"/>
        <w:rPr>
          <w:rFonts w:asciiTheme="minorHAnsi" w:hAnsiTheme="minorHAnsi" w:cstheme="minorHAnsi"/>
          <w:color w:val="0E101A"/>
        </w:rPr>
      </w:pPr>
      <w:del w:id="182" w:author="Howe, Adina [A&amp;BE]" w:date="2020-02-18T10:54:00Z">
        <w:r w:rsidRPr="00DD5443" w:rsidDel="00F940D9">
          <w:rPr>
            <w:rFonts w:asciiTheme="minorHAnsi" w:hAnsiTheme="minorHAnsi" w:cstheme="minorHAnsi"/>
            <w:color w:val="0E101A"/>
          </w:rPr>
          <w:lastRenderedPageBreak/>
          <w:delText>We evaluated the genomic similarity of OTUs associated with early and late responders to understand if there exist phylogenetic patterns in the responders broadly across incubations. For specific amendments, we do observe phylogenetic patterns among early and late responders. The phylogenetic conservation of groups of significant OTUs in early and late response periods provides further support that the identified specific microbial membership is responding to nutrient availability. Previous studies have also found that the functional ability to degrade available compounds is often phylogenetically conserved</w:delText>
        </w:r>
        <w:r w:rsidR="00FF3209" w:rsidDel="00F940D9">
          <w:rPr>
            <w:rFonts w:asciiTheme="minorHAnsi" w:hAnsiTheme="minorHAnsi" w:cstheme="minorHAnsi"/>
            <w:color w:val="0E101A"/>
          </w:rPr>
          <w:delText xml:space="preserve"> </w:delText>
        </w:r>
        <w:r w:rsidR="00FF3209" w:rsidDel="00F940D9">
          <w:rPr>
            <w:rFonts w:asciiTheme="minorHAnsi" w:hAnsiTheme="minorHAnsi" w:cstheme="minorHAnsi"/>
            <w:color w:val="0E101A"/>
          </w:rPr>
          <w:fldChar w:fldCharType="begin" w:fldLock="1"/>
        </w:r>
        <w:r w:rsidR="00D63065" w:rsidDel="00F940D9">
          <w:rPr>
            <w:rFonts w:asciiTheme="minorHAnsi" w:hAnsiTheme="minorHAnsi" w:cstheme="minorHAnsi"/>
            <w:color w:val="0E101A"/>
          </w:rPr>
          <w:delInstrText>ADDIN CSL_CITATION {"citationItems":[{"id":"ITEM-1","itemData":{"DOI":"10.1038/ismej.2016.28","ISSN":"1751-7370","PMID":"26943624","abstract":"Phylogeny is an ecologically meaningful way to classify plants and animals, as closely related taxa frequently have similar ecological characteristics, functional traits and effects on ecosystem processes. For bacteria, however, phylogeny has been argued to be an unreliable indicator of an organism's ecology owing to evolutionary processes more common to microbes such as gene loss and lateral gene transfer, as well as convergent evolution. Here we use advanced stable isotope probing with (13)C and (18)O to show that evolutionary history has ecological significance for in situ bacterial activity. Phylogenetic organization in the activity of bacteria sets the stage for characterizing the functional attributes of bacterial taxonomic groups. Connecting identity with function in this way will allow scientists to begin building a mechanistic understanding of how bacterial community composition regulates critical ecosystem functions.","author":[{"dropping-particle":"","family":"Morrissey","given":"Ember M","non-dropping-particle":"","parse-names":false,"suffix":""},{"dropping-particle":"","family":"Mau","given":"Rebecca L","non-dropping-particle":"","parse-names":false,"suffix":""},{"dropping-particle":"","family":"Schwartz","given":"Egbert","non-dropping-particle":"","parse-names":false,"suffix":""},{"dropping-particle":"","family":"Caporaso","given":"J Gregory","non-dropping-particle":"","parse-names":false,"suffix":""},{"dropping-particle":"","family":"Dijkstra","given":"Paul","non-dropping-particle":"","parse-names":false,"suffix":""},{"dropping-particle":"","family":"Gestel","given":"Natasja","non-dropping-particle":"van","parse-names":false,"suffix":""},{"dropping-particle":"","family":"Koch","given":"Benjamin J","non-dropping-particle":"","parse-names":false,"suffix":""},{"dropping-particle":"","family":"Liu","given":"Cindy M","non-dropping-particle":"","parse-names":false,"suffix":""},{"dropping-particle":"","family":"Hayer","given":"Michaela","non-dropping-particle":"","parse-names":false,"suffix":""},{"dropping-particle":"","family":"McHugh","given":"Theresa A","non-dropping-particle":"","parse-names":false,"suffix":""},{"dropping-particle":"","family":"Marks","given":"Jane C","non-dropping-particle":"","parse-names":false,"suffix":""},{"dropping-particle":"","family":"Price","given":"Lance B","non-dropping-particle":"","parse-names":false,"suffix":""},{"dropping-particle":"","family":"Hungate","given":"Bruce A","non-dropping-particle":"","parse-names":false,"suffix":""}],"container-title":"The ISME journal","id":"ITEM-1","issue":"9","issued":{"date-parts":[["2016","9"]]},"page":"2336-40","title":"Phylogenetic organization of bacterial activity.","type":"article-journal","volume":"10"},"uris":["http://www.mendeley.com/documents/?uuid=010056ee-01c0-3a90-8458-c327916de5fd"]}],"mendeley":{"formattedCitation":"(Morrissey et al., 2016)","plainTextFormattedCitation":"(Morrissey et al., 2016)","previouslyFormattedCitation":"(Morrissey et al., 2016)"},"properties":{"noteIndex":0},"schema":"https://github.com/citation-style-language/schema/raw/master/csl-citation.json"}</w:delInstrText>
        </w:r>
        <w:r w:rsidR="00FF3209" w:rsidDel="00F940D9">
          <w:rPr>
            <w:rFonts w:asciiTheme="minorHAnsi" w:hAnsiTheme="minorHAnsi" w:cstheme="minorHAnsi"/>
            <w:color w:val="0E101A"/>
          </w:rPr>
          <w:fldChar w:fldCharType="separate"/>
        </w:r>
        <w:r w:rsidR="00FF3209" w:rsidRPr="00FF3209" w:rsidDel="00F940D9">
          <w:rPr>
            <w:rFonts w:asciiTheme="minorHAnsi" w:hAnsiTheme="minorHAnsi" w:cstheme="minorHAnsi"/>
            <w:noProof/>
            <w:color w:val="0E101A"/>
          </w:rPr>
          <w:delText>(Morrissey et al., 2016)</w:delText>
        </w:r>
        <w:r w:rsidR="00FF3209" w:rsidDel="00F940D9">
          <w:rPr>
            <w:rFonts w:asciiTheme="minorHAnsi" w:hAnsiTheme="minorHAnsi" w:cstheme="minorHAnsi"/>
            <w:color w:val="0E101A"/>
          </w:rPr>
          <w:fldChar w:fldCharType="end"/>
        </w:r>
        <w:r w:rsidRPr="00DD5443" w:rsidDel="00F940D9">
          <w:rPr>
            <w:rStyle w:val="Emphasis"/>
            <w:rFonts w:asciiTheme="minorHAnsi" w:hAnsiTheme="minorHAnsi" w:cstheme="minorHAnsi"/>
            <w:color w:val="0E101A"/>
          </w:rPr>
          <w:delText>.</w:delText>
        </w:r>
      </w:del>
      <w:r w:rsidRPr="00DD5443">
        <w:rPr>
          <w:rStyle w:val="Emphasis"/>
          <w:rFonts w:asciiTheme="minorHAnsi" w:hAnsiTheme="minorHAnsi" w:cstheme="minorHAnsi"/>
          <w:color w:val="0E101A"/>
        </w:rPr>
        <w:t>  </w:t>
      </w:r>
      <w:r w:rsidRPr="00DD5443">
        <w:rPr>
          <w:rFonts w:asciiTheme="minorHAnsi" w:hAnsiTheme="minorHAnsi" w:cstheme="minorHAnsi"/>
          <w:color w:val="0E101A"/>
        </w:rPr>
        <w:t> </w:t>
      </w:r>
    </w:p>
    <w:p w14:paraId="6A3CB2CC" w14:textId="77777777" w:rsidR="00F441BF" w:rsidRDefault="00FA6593" w:rsidP="00F441BF">
      <w:pPr>
        <w:pStyle w:val="NormalWeb"/>
        <w:spacing w:before="0" w:beforeAutospacing="0" w:after="0" w:afterAutospacing="0" w:line="480" w:lineRule="auto"/>
        <w:rPr>
          <w:ins w:id="183" w:author="Howe, Adina [A&amp;BE]" w:date="2020-02-18T11:21:00Z"/>
          <w:rFonts w:asciiTheme="minorHAnsi" w:hAnsiTheme="minorHAnsi" w:cstheme="minorHAnsi"/>
          <w:color w:val="0E101A"/>
        </w:rPr>
      </w:pPr>
      <w:r w:rsidRPr="00DD5443">
        <w:rPr>
          <w:rFonts w:asciiTheme="minorHAnsi" w:hAnsiTheme="minorHAnsi" w:cstheme="minorHAnsi"/>
          <w:color w:val="0E101A"/>
        </w:rPr>
        <w:t> </w:t>
      </w:r>
      <w:r w:rsidR="00DD5443" w:rsidRPr="00DD5443">
        <w:rPr>
          <w:rFonts w:asciiTheme="minorHAnsi" w:hAnsiTheme="minorHAnsi" w:cstheme="minorHAnsi"/>
          <w:color w:val="0E101A"/>
        </w:rPr>
        <w:tab/>
      </w:r>
      <w:r w:rsidRPr="00DD5443">
        <w:rPr>
          <w:rFonts w:asciiTheme="minorHAnsi" w:hAnsiTheme="minorHAnsi" w:cstheme="minorHAnsi"/>
          <w:color w:val="0E101A"/>
        </w:rPr>
        <w:t xml:space="preserve">In conclusion, our study </w:t>
      </w:r>
      <w:ins w:id="184" w:author="Howe, Adina [A&amp;BE]" w:date="2020-02-18T11:03:00Z">
        <w:r w:rsidR="002102E8">
          <w:rPr>
            <w:rFonts w:asciiTheme="minorHAnsi" w:hAnsiTheme="minorHAnsi" w:cstheme="minorHAnsi"/>
            <w:color w:val="0E101A"/>
          </w:rPr>
          <w:t xml:space="preserve">indicates that there are </w:t>
        </w:r>
      </w:ins>
      <w:ins w:id="185" w:author="Howe, Adina [A&amp;BE]" w:date="2020-02-18T11:04:00Z">
        <w:r w:rsidR="002102E8">
          <w:rPr>
            <w:rFonts w:asciiTheme="minorHAnsi" w:hAnsiTheme="minorHAnsi" w:cstheme="minorHAnsi"/>
            <w:color w:val="0E101A"/>
          </w:rPr>
          <w:t>predictable</w:t>
        </w:r>
      </w:ins>
      <w:ins w:id="186" w:author="Howe, Adina [A&amp;BE]" w:date="2020-02-18T11:03:00Z">
        <w:r w:rsidR="002102E8">
          <w:rPr>
            <w:rFonts w:asciiTheme="minorHAnsi" w:hAnsiTheme="minorHAnsi" w:cstheme="minorHAnsi"/>
            <w:color w:val="0E101A"/>
          </w:rPr>
          <w:t xml:space="preserve"> patterns of microbial response to organic amendments of soils</w:t>
        </w:r>
      </w:ins>
      <w:ins w:id="187" w:author="Howe, Adina [A&amp;BE]" w:date="2020-02-18T11:04:00Z">
        <w:r w:rsidR="002102E8">
          <w:rPr>
            <w:rFonts w:asciiTheme="minorHAnsi" w:hAnsiTheme="minorHAnsi" w:cstheme="minorHAnsi"/>
            <w:color w:val="0E101A"/>
          </w:rPr>
          <w:t xml:space="preserve"> and that these patterns can be divided into an early and late temporal response.  </w:t>
        </w:r>
      </w:ins>
      <w:ins w:id="188" w:author="Howe, Adina [A&amp;BE]" w:date="2020-02-18T11:05:00Z">
        <w:r w:rsidR="0021268E">
          <w:rPr>
            <w:rFonts w:asciiTheme="minorHAnsi" w:hAnsiTheme="minorHAnsi" w:cstheme="minorHAnsi"/>
            <w:color w:val="0E101A"/>
          </w:rPr>
          <w:t>Our identification of th</w:t>
        </w:r>
      </w:ins>
      <w:ins w:id="189" w:author="Howe, Adina [A&amp;BE]" w:date="2020-02-18T11:06:00Z">
        <w:r w:rsidR="0021268E">
          <w:rPr>
            <w:rFonts w:asciiTheme="minorHAnsi" w:hAnsiTheme="minorHAnsi" w:cstheme="minorHAnsi"/>
            <w:color w:val="0E101A"/>
          </w:rPr>
          <w:t>ese</w:t>
        </w:r>
      </w:ins>
      <w:ins w:id="190" w:author="Howe, Adina [A&amp;BE]" w:date="2020-02-18T11:05:00Z">
        <w:r w:rsidR="0021268E">
          <w:rPr>
            <w:rFonts w:asciiTheme="minorHAnsi" w:hAnsiTheme="minorHAnsi" w:cstheme="minorHAnsi"/>
            <w:color w:val="0E101A"/>
          </w:rPr>
          <w:t xml:space="preserve"> response</w:t>
        </w:r>
      </w:ins>
      <w:ins w:id="191" w:author="Howe, Adina [A&amp;BE]" w:date="2020-02-18T11:06:00Z">
        <w:r w:rsidR="0021268E">
          <w:rPr>
            <w:rFonts w:asciiTheme="minorHAnsi" w:hAnsiTheme="minorHAnsi" w:cstheme="minorHAnsi"/>
            <w:color w:val="0E101A"/>
          </w:rPr>
          <w:t>s</w:t>
        </w:r>
      </w:ins>
      <w:ins w:id="192" w:author="Howe, Adina [A&amp;BE]" w:date="2020-02-18T11:05:00Z">
        <w:r w:rsidR="0021268E">
          <w:rPr>
            <w:rFonts w:asciiTheme="minorHAnsi" w:hAnsiTheme="minorHAnsi" w:cstheme="minorHAnsi"/>
            <w:color w:val="0E101A"/>
          </w:rPr>
          <w:t xml:space="preserve"> can be useful for understanding the nutrient </w:t>
        </w:r>
      </w:ins>
      <w:ins w:id="193" w:author="Howe, Adina [A&amp;BE]" w:date="2020-02-18T11:06:00Z">
        <w:r w:rsidR="0021268E">
          <w:rPr>
            <w:rFonts w:asciiTheme="minorHAnsi" w:hAnsiTheme="minorHAnsi" w:cstheme="minorHAnsi"/>
            <w:color w:val="0E101A"/>
          </w:rPr>
          <w:t xml:space="preserve">availability in soils in response to amendments.   A key observation </w:t>
        </w:r>
      </w:ins>
      <w:ins w:id="194" w:author="Howe, Adina [A&amp;BE]" w:date="2020-02-18T11:07:00Z">
        <w:r w:rsidR="0021268E">
          <w:rPr>
            <w:rFonts w:asciiTheme="minorHAnsi" w:hAnsiTheme="minorHAnsi" w:cstheme="minorHAnsi"/>
            <w:color w:val="0E101A"/>
          </w:rPr>
          <w:t>is that we observe both key early and late bacteria responders to soil amendment</w:t>
        </w:r>
      </w:ins>
      <w:ins w:id="195" w:author="Howe, Adina [A&amp;BE]" w:date="2020-02-18T11:08:00Z">
        <w:r w:rsidR="0021268E">
          <w:rPr>
            <w:rFonts w:asciiTheme="minorHAnsi" w:hAnsiTheme="minorHAnsi" w:cstheme="minorHAnsi"/>
            <w:color w:val="0E101A"/>
          </w:rPr>
          <w:t xml:space="preserve">s.  </w:t>
        </w:r>
      </w:ins>
      <w:ins w:id="196" w:author="Howe, Adina [A&amp;BE]" w:date="2020-02-18T11:09:00Z">
        <w:r w:rsidR="0021268E">
          <w:rPr>
            <w:rFonts w:asciiTheme="minorHAnsi" w:hAnsiTheme="minorHAnsi" w:cstheme="minorHAnsi"/>
            <w:color w:val="0E101A"/>
          </w:rPr>
          <w:t>Within our study, we identify that the first major</w:t>
        </w:r>
      </w:ins>
      <w:ins w:id="197" w:author="Howe, Adina [A&amp;BE]" w:date="2020-02-18T11:10:00Z">
        <w:r w:rsidR="0021268E">
          <w:rPr>
            <w:rFonts w:asciiTheme="minorHAnsi" w:hAnsiTheme="minorHAnsi" w:cstheme="minorHAnsi"/>
            <w:color w:val="0E101A"/>
          </w:rPr>
          <w:t xml:space="preserve"> short-term</w:t>
        </w:r>
      </w:ins>
      <w:ins w:id="198" w:author="Howe, Adina [A&amp;BE]" w:date="2020-02-18T11:09:00Z">
        <w:r w:rsidR="0021268E">
          <w:rPr>
            <w:rFonts w:asciiTheme="minorHAnsi" w:hAnsiTheme="minorHAnsi" w:cstheme="minorHAnsi"/>
            <w:color w:val="0E101A"/>
          </w:rPr>
          <w:t xml:space="preserve"> response </w:t>
        </w:r>
      </w:ins>
      <w:ins w:id="199" w:author="Howe, Adina [A&amp;BE]" w:date="2020-02-18T11:10:00Z">
        <w:r w:rsidR="0021268E">
          <w:rPr>
            <w:rFonts w:asciiTheme="minorHAnsi" w:hAnsiTheme="minorHAnsi" w:cstheme="minorHAnsi"/>
            <w:color w:val="0E101A"/>
          </w:rPr>
          <w:t>to amendments is</w:t>
        </w:r>
      </w:ins>
      <w:ins w:id="200" w:author="Howe, Adina [A&amp;BE]" w:date="2020-02-18T11:09:00Z">
        <w:r w:rsidR="0021268E">
          <w:rPr>
            <w:rFonts w:asciiTheme="minorHAnsi" w:hAnsiTheme="minorHAnsi" w:cstheme="minorHAnsi"/>
            <w:color w:val="0E101A"/>
          </w:rPr>
          <w:t xml:space="preserve"> observed in the first three weeks after amendment</w:t>
        </w:r>
      </w:ins>
      <w:ins w:id="201" w:author="Howe, Adina [A&amp;BE]" w:date="2020-02-18T11:10:00Z">
        <w:r w:rsidR="0021268E">
          <w:rPr>
            <w:rFonts w:asciiTheme="minorHAnsi" w:hAnsiTheme="minorHAnsi" w:cstheme="minorHAnsi"/>
            <w:color w:val="0E101A"/>
          </w:rPr>
          <w:t xml:space="preserve">, followed by a second shift in microbial communities.   </w:t>
        </w:r>
        <w:r w:rsidR="0019781C">
          <w:rPr>
            <w:rFonts w:asciiTheme="minorHAnsi" w:hAnsiTheme="minorHAnsi" w:cstheme="minorHAnsi"/>
            <w:color w:val="0E101A"/>
          </w:rPr>
          <w:t>While amendments</w:t>
        </w:r>
      </w:ins>
      <w:ins w:id="202" w:author="Howe, Adina [A&amp;BE]" w:date="2020-02-18T11:11:00Z">
        <w:r w:rsidR="0019781C">
          <w:rPr>
            <w:rFonts w:asciiTheme="minorHAnsi" w:hAnsiTheme="minorHAnsi" w:cstheme="minorHAnsi"/>
            <w:color w:val="0E101A"/>
          </w:rPr>
          <w:t xml:space="preserve"> do introduce </w:t>
        </w:r>
      </w:ins>
      <w:ins w:id="203" w:author="Howe, Adina [A&amp;BE]" w:date="2020-02-18T11:12:00Z">
        <w:r w:rsidR="00C618EF">
          <w:rPr>
            <w:rFonts w:asciiTheme="minorHAnsi" w:hAnsiTheme="minorHAnsi" w:cstheme="minorHAnsi"/>
            <w:color w:val="0E101A"/>
          </w:rPr>
          <w:t xml:space="preserve">diverse </w:t>
        </w:r>
      </w:ins>
      <w:ins w:id="204" w:author="Howe, Adina [A&amp;BE]" w:date="2020-02-18T11:11:00Z">
        <w:r w:rsidR="0019781C">
          <w:rPr>
            <w:rFonts w:asciiTheme="minorHAnsi" w:hAnsiTheme="minorHAnsi" w:cstheme="minorHAnsi"/>
            <w:color w:val="0E101A"/>
          </w:rPr>
          <w:t xml:space="preserve">non-native bacteria to the soil, </w:t>
        </w:r>
      </w:ins>
      <w:ins w:id="205" w:author="Howe, Adina [A&amp;BE]" w:date="2020-02-18T11:12:00Z">
        <w:r w:rsidR="00C618EF">
          <w:rPr>
            <w:rFonts w:asciiTheme="minorHAnsi" w:hAnsiTheme="minorHAnsi" w:cstheme="minorHAnsi"/>
            <w:color w:val="0E101A"/>
          </w:rPr>
          <w:t xml:space="preserve">these amended bacteria are not observed to persist in the soil. </w:t>
        </w:r>
      </w:ins>
      <w:ins w:id="206" w:author="Howe, Adina [A&amp;BE]" w:date="2020-02-18T11:13:00Z">
        <w:r w:rsidR="002E2CE8">
          <w:rPr>
            <w:rFonts w:asciiTheme="minorHAnsi" w:hAnsiTheme="minorHAnsi" w:cstheme="minorHAnsi"/>
            <w:color w:val="0E101A"/>
          </w:rPr>
          <w:t xml:space="preserve"> Both early and late s</w:t>
        </w:r>
      </w:ins>
      <w:ins w:id="207" w:author="Howe, Adina [A&amp;BE]" w:date="2020-02-18T11:12:00Z">
        <w:r w:rsidR="00C618EF">
          <w:rPr>
            <w:rFonts w:asciiTheme="minorHAnsi" w:hAnsiTheme="minorHAnsi" w:cstheme="minorHAnsi"/>
            <w:color w:val="0E101A"/>
          </w:rPr>
          <w:t xml:space="preserve">hifts observed in microbial communities due to </w:t>
        </w:r>
      </w:ins>
      <w:ins w:id="208" w:author="Howe, Adina [A&amp;BE]" w:date="2020-02-18T11:13:00Z">
        <w:r w:rsidR="00C618EF">
          <w:rPr>
            <w:rFonts w:asciiTheme="minorHAnsi" w:hAnsiTheme="minorHAnsi" w:cstheme="minorHAnsi"/>
            <w:color w:val="0E101A"/>
          </w:rPr>
          <w:t xml:space="preserve">amendment were observed to originate from the native soil community, most likely in response to </w:t>
        </w:r>
      </w:ins>
      <w:ins w:id="209" w:author="Howe, Adina [A&amp;BE]" w:date="2020-02-18T11:11:00Z">
        <w:r w:rsidR="0019781C">
          <w:rPr>
            <w:rFonts w:asciiTheme="minorHAnsi" w:hAnsiTheme="minorHAnsi" w:cstheme="minorHAnsi"/>
            <w:color w:val="0E101A"/>
          </w:rPr>
          <w:t>av</w:t>
        </w:r>
      </w:ins>
      <w:ins w:id="210" w:author="Howe, Adina [A&amp;BE]" w:date="2020-02-18T11:12:00Z">
        <w:r w:rsidR="0019781C">
          <w:rPr>
            <w:rFonts w:asciiTheme="minorHAnsi" w:hAnsiTheme="minorHAnsi" w:cstheme="minorHAnsi"/>
            <w:color w:val="0E101A"/>
          </w:rPr>
          <w:t xml:space="preserve">ailable nutrients.  </w:t>
        </w:r>
      </w:ins>
      <w:ins w:id="211" w:author="Howe, Adina [A&amp;BE]" w:date="2020-02-18T11:14:00Z">
        <w:r w:rsidR="002E2CE8">
          <w:rPr>
            <w:rFonts w:asciiTheme="minorHAnsi" w:hAnsiTheme="minorHAnsi" w:cstheme="minorHAnsi"/>
            <w:color w:val="0E101A"/>
          </w:rPr>
          <w:t xml:space="preserve"> </w:t>
        </w:r>
      </w:ins>
      <w:ins w:id="212" w:author="Howe, Adina [A&amp;BE]" w:date="2020-02-18T11:16:00Z">
        <w:r w:rsidR="005105C0">
          <w:rPr>
            <w:rFonts w:asciiTheme="minorHAnsi" w:hAnsiTheme="minorHAnsi" w:cstheme="minorHAnsi"/>
            <w:color w:val="0E101A"/>
          </w:rPr>
          <w:t xml:space="preserve">Our results of the timing and composition of the microbial response to organic amendments </w:t>
        </w:r>
      </w:ins>
      <w:ins w:id="213" w:author="Howe, Adina [A&amp;BE]" w:date="2020-02-18T11:17:00Z">
        <w:r w:rsidR="005105C0">
          <w:rPr>
            <w:rFonts w:asciiTheme="minorHAnsi" w:hAnsiTheme="minorHAnsi" w:cstheme="minorHAnsi"/>
            <w:color w:val="0E101A"/>
          </w:rPr>
          <w:t xml:space="preserve">can </w:t>
        </w:r>
      </w:ins>
      <w:ins w:id="214" w:author="Howe, Adina [A&amp;BE]" w:date="2020-02-18T11:16:00Z">
        <w:r w:rsidR="005105C0">
          <w:rPr>
            <w:rFonts w:asciiTheme="minorHAnsi" w:hAnsiTheme="minorHAnsi" w:cstheme="minorHAnsi"/>
            <w:color w:val="0E101A"/>
          </w:rPr>
          <w:t>help to guide management strategies</w:t>
        </w:r>
      </w:ins>
      <w:ins w:id="215" w:author="Howe, Adina [A&amp;BE]" w:date="2020-02-18T11:17:00Z">
        <w:r w:rsidR="005105C0">
          <w:rPr>
            <w:rFonts w:asciiTheme="minorHAnsi" w:hAnsiTheme="minorHAnsi" w:cstheme="minorHAnsi"/>
            <w:color w:val="0E101A"/>
          </w:rPr>
          <w:t xml:space="preserve">.  For example, </w:t>
        </w:r>
      </w:ins>
      <w:ins w:id="216" w:author="Howe, Adina [A&amp;BE]" w:date="2020-02-18T11:18:00Z">
        <w:r w:rsidR="00F441BF">
          <w:rPr>
            <w:rFonts w:asciiTheme="minorHAnsi" w:hAnsiTheme="minorHAnsi" w:cstheme="minorHAnsi"/>
            <w:color w:val="0E101A"/>
          </w:rPr>
          <w:t xml:space="preserve">based on our results, bioaugmentation of microbes through amendments may be challenging, considering that very few </w:t>
        </w:r>
      </w:ins>
      <w:ins w:id="217" w:author="Howe, Adina [A&amp;BE]" w:date="2020-02-18T11:19:00Z">
        <w:r w:rsidR="00F441BF">
          <w:rPr>
            <w:rFonts w:asciiTheme="minorHAnsi" w:hAnsiTheme="minorHAnsi" w:cstheme="minorHAnsi"/>
            <w:color w:val="0E101A"/>
          </w:rPr>
          <w:t xml:space="preserve">(&lt;X%) </w:t>
        </w:r>
      </w:ins>
      <w:ins w:id="218" w:author="Howe, Adina [A&amp;BE]" w:date="2020-02-18T11:18:00Z">
        <w:r w:rsidR="00F441BF">
          <w:rPr>
            <w:rFonts w:asciiTheme="minorHAnsi" w:hAnsiTheme="minorHAnsi" w:cstheme="minorHAnsi"/>
            <w:color w:val="0E101A"/>
          </w:rPr>
          <w:t>amended bacter</w:t>
        </w:r>
      </w:ins>
      <w:ins w:id="219" w:author="Howe, Adina [A&amp;BE]" w:date="2020-02-18T11:19:00Z">
        <w:r w:rsidR="00F441BF">
          <w:rPr>
            <w:rFonts w:asciiTheme="minorHAnsi" w:hAnsiTheme="minorHAnsi" w:cstheme="minorHAnsi"/>
            <w:color w:val="0E101A"/>
          </w:rPr>
          <w:t>ia were observed to be enriched in our microcosms.  Also, future experiments can be guided by our consistent observation o</w:t>
        </w:r>
      </w:ins>
      <w:ins w:id="220" w:author="Howe, Adina [A&amp;BE]" w:date="2020-02-18T11:20:00Z">
        <w:r w:rsidR="00F441BF">
          <w:rPr>
            <w:rFonts w:asciiTheme="minorHAnsi" w:hAnsiTheme="minorHAnsi" w:cstheme="minorHAnsi"/>
            <w:color w:val="0E101A"/>
          </w:rPr>
          <w:t xml:space="preserve">f a short-term </w:t>
        </w:r>
        <w:proofErr w:type="gramStart"/>
        <w:r w:rsidR="00F441BF">
          <w:rPr>
            <w:rFonts w:asciiTheme="minorHAnsi" w:hAnsiTheme="minorHAnsi" w:cstheme="minorHAnsi"/>
            <w:color w:val="0E101A"/>
          </w:rPr>
          <w:t>three week</w:t>
        </w:r>
        <w:proofErr w:type="gramEnd"/>
        <w:r w:rsidR="00F441BF">
          <w:rPr>
            <w:rFonts w:asciiTheme="minorHAnsi" w:hAnsiTheme="minorHAnsi" w:cstheme="minorHAnsi"/>
            <w:color w:val="0E101A"/>
          </w:rPr>
          <w:t xml:space="preserve"> initial response to amendments.  </w:t>
        </w:r>
      </w:ins>
    </w:p>
    <w:p w14:paraId="6ECCB92B" w14:textId="5F44B766" w:rsidR="00FA6593" w:rsidRPr="00DD5443" w:rsidRDefault="00F441BF" w:rsidP="00F441BF">
      <w:pPr>
        <w:pStyle w:val="NormalWeb"/>
        <w:spacing w:before="0" w:beforeAutospacing="0" w:after="0" w:afterAutospacing="0" w:line="480" w:lineRule="auto"/>
        <w:ind w:firstLine="720"/>
        <w:rPr>
          <w:rFonts w:asciiTheme="minorHAnsi" w:hAnsiTheme="minorHAnsi" w:cstheme="minorHAnsi"/>
          <w:color w:val="0E101A"/>
        </w:rPr>
        <w:pPrChange w:id="221" w:author="Howe, Adina [A&amp;BE]" w:date="2020-02-18T11:21:00Z">
          <w:pPr>
            <w:pStyle w:val="NormalWeb"/>
            <w:spacing w:before="0" w:beforeAutospacing="0" w:after="0" w:afterAutospacing="0" w:line="480" w:lineRule="auto"/>
          </w:pPr>
        </w:pPrChange>
      </w:pPr>
      <w:ins w:id="222" w:author="Howe, Adina [A&amp;BE]" w:date="2020-02-18T11:20:00Z">
        <w:r>
          <w:rPr>
            <w:rFonts w:asciiTheme="minorHAnsi" w:hAnsiTheme="minorHAnsi" w:cstheme="minorHAnsi"/>
            <w:color w:val="0E101A"/>
          </w:rPr>
          <w:t>Importantly, other studies have also shown s</w:t>
        </w:r>
      </w:ins>
      <w:del w:id="223" w:author="Howe, Adina [A&amp;BE]" w:date="2020-02-18T11:04:00Z">
        <w:r w:rsidR="00FA6593" w:rsidRPr="00DD5443" w:rsidDel="002102E8">
          <w:rPr>
            <w:rFonts w:asciiTheme="minorHAnsi" w:hAnsiTheme="minorHAnsi" w:cstheme="minorHAnsi"/>
            <w:color w:val="0E101A"/>
          </w:rPr>
          <w:delText xml:space="preserve">suggests that </w:delText>
        </w:r>
      </w:del>
      <w:del w:id="224" w:author="Howe, Adina [A&amp;BE]" w:date="2020-02-18T11:02:00Z">
        <w:r w:rsidR="00FA6593" w:rsidRPr="00DD5443" w:rsidDel="007648A3">
          <w:rPr>
            <w:rFonts w:asciiTheme="minorHAnsi" w:hAnsiTheme="minorHAnsi" w:cstheme="minorHAnsi"/>
            <w:color w:val="0E101A"/>
          </w:rPr>
          <w:delText xml:space="preserve">there </w:delText>
        </w:r>
      </w:del>
      <w:del w:id="225" w:author="Howe, Adina [A&amp;BE]" w:date="2020-02-18T11:04:00Z">
        <w:r w:rsidR="00FA6593" w:rsidRPr="00DD5443" w:rsidDel="002102E8">
          <w:rPr>
            <w:rFonts w:asciiTheme="minorHAnsi" w:hAnsiTheme="minorHAnsi" w:cstheme="minorHAnsi"/>
            <w:color w:val="0E101A"/>
          </w:rPr>
          <w:delText xml:space="preserve">are predictable soil microbial members that respond to specific amendments. </w:delText>
        </w:r>
      </w:del>
      <w:del w:id="226" w:author="Howe, Adina [A&amp;BE]" w:date="2020-02-18T11:02:00Z">
        <w:r w:rsidR="00FA6593" w:rsidRPr="00DD5443" w:rsidDel="007648A3">
          <w:rPr>
            <w:rFonts w:asciiTheme="minorHAnsi" w:hAnsiTheme="minorHAnsi" w:cstheme="minorHAnsi"/>
            <w:color w:val="0E101A"/>
          </w:rPr>
          <w:delText xml:space="preserve">These microbes represent up to one percent of the microbial community in a given treatment response group. Except for a few OTUs, these microbes originate from soil, indicating the importance of a diverse soil microbiome in responding to organic matter incorporation. </w:delText>
        </w:r>
      </w:del>
      <w:del w:id="227" w:author="Howe, Adina [A&amp;BE]" w:date="2020-02-18T11:20:00Z">
        <w:r w:rsidR="00FA6593" w:rsidRPr="00DD5443" w:rsidDel="00F441BF">
          <w:rPr>
            <w:rFonts w:asciiTheme="minorHAnsi" w:hAnsiTheme="minorHAnsi" w:cstheme="minorHAnsi"/>
            <w:color w:val="0E101A"/>
          </w:rPr>
          <w:delText>Utilizing soils from established organic alfalfa plots likely contributed to the diversity of the microcosms during the incubation, organic soils consistently harbor a more diverse bacterial community than mineral fertilized soils</w:delText>
        </w:r>
        <w:r w:rsidR="00D63065" w:rsidDel="00F441BF">
          <w:rPr>
            <w:rFonts w:asciiTheme="minorHAnsi" w:hAnsiTheme="minorHAnsi" w:cstheme="minorHAnsi"/>
            <w:color w:val="0E101A"/>
          </w:rPr>
          <w:delText xml:space="preserve"> </w:delText>
        </w:r>
        <w:r w:rsidR="00D63065" w:rsidDel="00F441BF">
          <w:rPr>
            <w:rFonts w:asciiTheme="minorHAnsi" w:hAnsiTheme="minorHAnsi" w:cstheme="minorHAnsi"/>
            <w:color w:val="0E101A"/>
          </w:rPr>
          <w:fldChar w:fldCharType="begin" w:fldLock="1"/>
        </w:r>
        <w:r w:rsidR="00D63065" w:rsidDel="00F441BF">
          <w:rPr>
            <w:rFonts w:asciiTheme="minorHAnsi" w:hAnsiTheme="minorHAnsi" w:cstheme="minorHAnsi"/>
            <w:color w:val="0E101A"/>
          </w:rPr>
          <w:delInstrText>ADDIN CSL_CITATION {"citationItems":[{"id":"ITEM-1","itemData":{"DOI":"10.1139/cjm-2018-0134","ISSN":"14803275","abstract":"Understanding how soil microbiomes respond to management is essential to maximizing soil health. We contrasted microbiomes in bulk soil under long-term organic and conventional management in a grain production setting. Management category significantly impacted the relative abundances of 17% of the most abundant taxa. Both conventional and organic management favored particular taxa, but these effects were not reflected in summary richness and diversity indices. Management systems also lead to differences in soil edaphic properties, including pH and nutrient status; this may have been the mechanism by which change in the pro-karyote community was enacted. Community change between years of sampling was less pronounced, with only 6 taxa differentially abundant among years. Management category also impacted the abundance of functional genes related to the production and consumption of greenhouse gases. Particulate methane monooxygenase genes were more frequent in soil under organic management, while soluble methane monooxygenase genes were more frequent in soil under conventional management in 1 of 2 years. Nitrous oxide reductase genes were significantly less abundant in soils under second-year alfalfa than in soils under corn. This work highlights the ability of agricultural management to enact broad rearrangements to the structure of bulk soil bacterial communities.","author":[{"dropping-particle":"","family":"Bakker","given":"Matthew G.","non-dropping-particle":"","parse-names":false,"suffix":""},{"dropping-particle":"","family":"Looft","given":"Torey","non-dropping-particle":"","parse-names":false,"suffix":""},{"dropping-particle":"","family":"Alt","given":"David P.","non-dropping-particle":"","parse-names":false,"suffix":""},{"dropping-particle":"","family":"Delate","given":"Kathleen","non-dropping-particle":"","parse-names":false,"suffix":""},{"dropping-particle":"","family":"Cambardella","given":"Cynthia A.","non-dropping-particle":"","parse-names":false,"suffix":""}],"container-title":"Canadian Journal of Microbiology","id":"ITEM-1","issue":"12","issued":{"date-parts":[["2018"]]},"page":"901-914","title":"Bulk soil bacterial community structure and function respond to long-term organic and conventional agricultural management","type":"article-journal","volume":"64"},"uris":["http://www.mendeley.com/documents/?uuid=e79b01f7-fc85-48ff-a7b3-a630de48e2e3"]}],"mendeley":{"formattedCitation":"(Bakker et al., 2018)","plainTextFormattedCitation":"(Bakker et al., 2018)","previouslyFormattedCitation":"(Bakker et al., 2018)"},"properties":{"noteIndex":0},"schema":"https://github.com/citation-style-language/schema/raw/master/csl-citation.json"}</w:delInstrText>
        </w:r>
        <w:r w:rsidR="00D63065" w:rsidDel="00F441BF">
          <w:rPr>
            <w:rFonts w:asciiTheme="minorHAnsi" w:hAnsiTheme="minorHAnsi" w:cstheme="minorHAnsi"/>
            <w:color w:val="0E101A"/>
          </w:rPr>
          <w:fldChar w:fldCharType="separate"/>
        </w:r>
        <w:r w:rsidR="00D63065" w:rsidRPr="00D63065" w:rsidDel="00F441BF">
          <w:rPr>
            <w:rFonts w:asciiTheme="minorHAnsi" w:hAnsiTheme="minorHAnsi" w:cstheme="minorHAnsi"/>
            <w:noProof/>
            <w:color w:val="0E101A"/>
          </w:rPr>
          <w:delText>(Bakker et al., 2018)</w:delText>
        </w:r>
        <w:r w:rsidR="00D63065" w:rsidDel="00F441BF">
          <w:rPr>
            <w:rFonts w:asciiTheme="minorHAnsi" w:hAnsiTheme="minorHAnsi" w:cstheme="minorHAnsi"/>
            <w:color w:val="0E101A"/>
          </w:rPr>
          <w:fldChar w:fldCharType="end"/>
        </w:r>
        <w:r w:rsidR="00FA6593" w:rsidRPr="00DD5443" w:rsidDel="00F441BF">
          <w:rPr>
            <w:rFonts w:asciiTheme="minorHAnsi" w:hAnsiTheme="minorHAnsi" w:cstheme="minorHAnsi"/>
            <w:color w:val="0E101A"/>
          </w:rPr>
          <w:delText>. Further work utilizing different amendments or starting soils could inform our understanding of how the native communities of less diverse soils respond to amendments. S</w:delText>
        </w:r>
      </w:del>
      <w:r w:rsidR="00FA6593" w:rsidRPr="00DD5443">
        <w:rPr>
          <w:rFonts w:asciiTheme="minorHAnsi" w:hAnsiTheme="minorHAnsi" w:cstheme="minorHAnsi"/>
          <w:color w:val="0E101A"/>
        </w:rPr>
        <w:t xml:space="preserve">oil microbial </w:t>
      </w:r>
      <w:commentRangeStart w:id="228"/>
      <w:r w:rsidR="00FA6593" w:rsidRPr="00DD5443">
        <w:rPr>
          <w:rFonts w:asciiTheme="minorHAnsi" w:hAnsiTheme="minorHAnsi" w:cstheme="minorHAnsi"/>
          <w:color w:val="0E101A"/>
        </w:rPr>
        <w:t xml:space="preserve">diversity and management practices are associated with one another, </w:t>
      </w:r>
      <w:commentRangeEnd w:id="228"/>
      <w:r>
        <w:rPr>
          <w:rStyle w:val="CommentReference"/>
          <w:rFonts w:asciiTheme="minorHAnsi" w:eastAsiaTheme="minorHAnsi" w:hAnsiTheme="minorHAnsi" w:cstheme="minorBidi"/>
        </w:rPr>
        <w:commentReference w:id="228"/>
      </w:r>
      <w:ins w:id="229" w:author="Howe, Adina [A&amp;BE]" w:date="2020-02-18T11:21:00Z">
        <w:r>
          <w:rPr>
            <w:rFonts w:asciiTheme="minorHAnsi" w:hAnsiTheme="minorHAnsi" w:cstheme="minorHAnsi"/>
            <w:color w:val="0E101A"/>
          </w:rPr>
          <w:t xml:space="preserve">.  These studies highlight that….Our study extends this to…. </w:t>
        </w:r>
      </w:ins>
      <w:r w:rsidR="00FA6593" w:rsidRPr="00DD5443">
        <w:rPr>
          <w:rFonts w:asciiTheme="minorHAnsi" w:hAnsiTheme="minorHAnsi" w:cstheme="minorHAnsi"/>
          <w:color w:val="0E101A"/>
        </w:rPr>
        <w:t>and our study extends this to organic amendment management</w:t>
      </w:r>
      <w:r w:rsidR="00D63065">
        <w:rPr>
          <w:rFonts w:asciiTheme="minorHAnsi" w:hAnsiTheme="minorHAnsi" w:cstheme="minorHAnsi"/>
          <w:color w:val="0E101A"/>
        </w:rPr>
        <w:t xml:space="preserve"> </w:t>
      </w:r>
      <w:commentRangeStart w:id="230"/>
      <w:r w:rsidR="00D63065">
        <w:rPr>
          <w:rFonts w:asciiTheme="minorHAnsi" w:hAnsiTheme="minorHAnsi" w:cstheme="minorHAnsi"/>
          <w:color w:val="0E101A"/>
        </w:rPr>
        <w:fldChar w:fldCharType="begin" w:fldLock="1"/>
      </w:r>
      <w:r w:rsidR="00D63065">
        <w:rPr>
          <w:rFonts w:asciiTheme="minorHAnsi" w:hAnsiTheme="minorHAnsi" w:cstheme="minorHAnsi"/>
          <w:color w:val="0E101A"/>
        </w:rPr>
        <w:instrText>ADDIN CSL_CITATION {"citationItems":[{"id":"ITEM-1","itemData":{"DOI":"10.1016/j.soilbio.2008.05.007","ISBN":"00380717","ISSN":"00380717","PMID":"17240983","abstract":"Organic farming may contribute substantially to future agricultural production worldwide by improving soil quality and pest control, thereby reducing environmental impacts of conventional farming. We investigated in a comprehensive way soil chemical, as well as below and aboveground biological parameters of two organic and two conventional wheat farming systems that primarily differed in fertilization and weed management strategies. Contrast analyses identified management related differences between \"herbicide-free\" bioorganic (BIOORG) and biodynamic (BIODYN) systems and conventional systems with (CONFYM) or without manure (CONMIN) and herbicide application within a long-term agricultural experiment (DOK trial, Switzerland). Soil carbon content was significantly higher in systems receiving farmyard manure and concomitantly microbial biomass (fungi and bacteria) was increased. Microbial activity parameters, such as microbial basal respiration and nitrogen mineralization, showed an opposite pattern, suggesting that soil carbon in the conventional system (CONFYM) was more easily accessible to microorganisms than in organic systems. Bacterivorous nematodes and earthworms were most abundant in systems that received farmyard manure, which is in line with the responses of their potential food sources (microbes and organic matter). Mineral fertilizer application detrimentally affected enchytraeids and Diptera larvae, whereas aphids benefited. Spider abundance was favoured by organic management, most likely a response to increased prey availability from the belowground subsystem or increased weed coverage. In contrast to most soil-based, bottom-up controlled interactions, the twofold higher abundance of this generalist predator group in organic systems likely contributed to the significantly lower abundance of aboveground herbivore pests (aphids) in these systems. Long-term organic farming and the application of farmyard manure promoted soil quality, microbial biomass and fostered natural enemies and ecosystem engineers, suggesting enhanced nutrient cycling and pest control. Mineral fertilizers and herbicide application, in contrast, affected the potential for top-down control of aboveground pests negatively and reduced the organic carbon levels. Our study indicates that the use of synthetic fertilizers and herbicide application changes interactions within and between below and aboveground components, ultimately promoting negative environmental impacts of agricu…","author":[{"dropping-particle":"","family":"Birkhofer","given":"Klaus","non-dropping-particle":"","parse-names":false,"suffix":""},{"dropping-particle":"","family":"Bezemer","given":"T. Martijn","non-dropping-particle":"","parse-names":false,"suffix":""},{"dropping-particle":"","family":"Bloem","given":"Jaap","non-dropping-particle":"","parse-names":false,"suffix":""},{"dropping-particle":"","family":"Bonkowski","given":"Michael","non-dropping-particle":"","parse-names":false,"suffix":""},{"dropping-particle":"","family":"Christensen","given":"Søren","non-dropping-particle":"","parse-names":false,"suffix":""},{"dropping-particle":"","family":"Dubois","given":"David","non-dropping-particle":"","parse-names":false,"suffix":""},{"dropping-particle":"","family":"Ekelund","given":"Fleming","non-dropping-particle":"","parse-names":false,"suffix":""},{"dropping-particle":"","family":"Fließbach","given":"Andreas","non-dropping-particle":"","parse-names":false,"suffix":""},{"dropping-particle":"","family":"Gunst","given":"Lucie","non-dropping-particle":"","parse-names":false,"suffix":""},{"dropping-particle":"","family":"Hedlund","given":"Katarina","non-dropping-particle":"","parse-names":false,"suffix":""},{"dropping-particle":"","family":"Mäder","given":"Paul","non-dropping-particle":"","parse-names":false,"suffix":""},{"dropping-particle":"","family":"Mikola","given":"Juha","non-dropping-particle":"","parse-names":false,"suffix":""},{"dropping-particle":"","family":"Robin","given":"Christophe","non-dropping-particle":"","parse-names":false,"suffix":""},{"dropping-particle":"","family":"Setälä","given":"Heikki","non-dropping-particle":"","parse-names":false,"suffix":""},{"dropping-particle":"","family":"Tatin-Froux","given":"Fabienne","non-dropping-particle":"","parse-names":false,"suffix":""},{"dropping-particle":"","family":"Putten","given":"Wim H.","non-dropping-particle":"Van der","parse-names":false,"suffix":""},{"dropping-particle":"","family":"Scheu","given":"Stefan","non-dropping-particle":"","parse-names":false,"suffix":""}],"container-title":"Soil Biology and Biochemistry","id":"ITEM-1","issued":{"date-parts":[["2008"]]},"page":"2297-2308","title":"Long-term organic farming fosters below and aboveground biota: Implications for soil quality, biological control and productivity","type":"article-journal","volume":"40"},"uris":["http://www.mendeley.com/documents/?uuid=fea39a6f-004a-4d3a-a2b0-8fe4483bf70d"]}],"mendeley":{"formattedCitation":"(Birkhofer et al., 2008)","plainTextFormattedCitation":"(Birkhofer et al., 2008)","previouslyFormattedCitation":"(Birkhofer et al., 2008)"},"properties":{"noteIndex":0},"schema":"https://github.com/citation-style-language/schema/raw/master/csl-citation.json"}</w:instrText>
      </w:r>
      <w:r w:rsidR="00D63065">
        <w:rPr>
          <w:rFonts w:asciiTheme="minorHAnsi" w:hAnsiTheme="minorHAnsi" w:cstheme="minorHAnsi"/>
          <w:color w:val="0E101A"/>
        </w:rPr>
        <w:fldChar w:fldCharType="separate"/>
      </w:r>
      <w:r w:rsidR="00D63065" w:rsidRPr="00D63065">
        <w:rPr>
          <w:rFonts w:asciiTheme="minorHAnsi" w:hAnsiTheme="minorHAnsi" w:cstheme="minorHAnsi"/>
          <w:noProof/>
          <w:color w:val="0E101A"/>
        </w:rPr>
        <w:t>(Birkhofer et al., 2008)</w:t>
      </w:r>
      <w:r w:rsidR="00D63065">
        <w:rPr>
          <w:rFonts w:asciiTheme="minorHAnsi" w:hAnsiTheme="minorHAnsi" w:cstheme="minorHAnsi"/>
          <w:color w:val="0E101A"/>
        </w:rPr>
        <w:fldChar w:fldCharType="end"/>
      </w:r>
      <w:r w:rsidR="00FA6593" w:rsidRPr="00DD5443">
        <w:rPr>
          <w:rFonts w:asciiTheme="minorHAnsi" w:hAnsiTheme="minorHAnsi" w:cstheme="minorHAnsi"/>
          <w:color w:val="0E101A"/>
        </w:rPr>
        <w:t>. Long-term management practices have been observed to impact microbial diversity, with distinct microbial membership identified in long-term</w:t>
      </w:r>
      <w:r w:rsidR="00D63065">
        <w:rPr>
          <w:rFonts w:asciiTheme="minorHAnsi" w:hAnsiTheme="minorHAnsi" w:cstheme="minorHAnsi"/>
          <w:color w:val="0E101A"/>
        </w:rPr>
        <w:t xml:space="preserve"> </w:t>
      </w:r>
      <w:r w:rsidR="00FA6593" w:rsidRPr="00DD5443">
        <w:rPr>
          <w:rFonts w:asciiTheme="minorHAnsi" w:hAnsiTheme="minorHAnsi" w:cstheme="minorHAnsi"/>
          <w:color w:val="0E101A"/>
        </w:rPr>
        <w:t xml:space="preserve">organic versus conventional farming </w:t>
      </w:r>
      <w:r w:rsidR="00FA6593" w:rsidRPr="00DD5443">
        <w:rPr>
          <w:rFonts w:asciiTheme="minorHAnsi" w:hAnsiTheme="minorHAnsi" w:cstheme="minorHAnsi"/>
          <w:color w:val="0E101A"/>
        </w:rPr>
        <w:lastRenderedPageBreak/>
        <w:t xml:space="preserve">soils </w:t>
      </w:r>
      <w:r w:rsidR="00D63065">
        <w:rPr>
          <w:rFonts w:asciiTheme="minorHAnsi" w:hAnsiTheme="minorHAnsi" w:cstheme="minorHAnsi"/>
          <w:color w:val="0E101A"/>
        </w:rPr>
        <w:fldChar w:fldCharType="begin" w:fldLock="1"/>
      </w:r>
      <w:r w:rsidR="00D63065">
        <w:rPr>
          <w:rFonts w:asciiTheme="minorHAnsi" w:hAnsiTheme="minorHAnsi" w:cstheme="minorHAnsi"/>
          <w:color w:val="0E101A"/>
        </w:rPr>
        <w:instrText>ADDIN CSL_CITATION {"citationItems":[{"id":"ITEM-1","itemData":{"DOI":"10.1038/ismej.2014.210","ISSN":"1751-7362","author":[{"dropping-particle":"","family":"Hartmann","given":"Martin","non-dropping-particle":"","parse-names":false,"suffix":""},{"dropping-particle":"","family":"Frey","given":"Beat","non-dropping-particle":"","parse-names":false,"suffix":""},{"dropping-particle":"","family":"Mayer","given":"Jochen","non-dropping-particle":"","parse-names":false,"suffix":""},{"dropping-particle":"","family":"Mäder","given":"Paul","non-dropping-particle":"","parse-names":false,"suffix":""},{"dropping-particle":"","family":"Widmer","given":"Franco","non-dropping-particle":"","parse-names":false,"suffix":""}],"container-title":"The ISME Journal","id":"ITEM-1","issue":"5","issued":{"date-parts":[["2015","5"]]},"page":"1177-1194","title":"Distinct soil microbial diversity under long-term organic and conventional farming","type":"article-journal","volume":"9"},"uris":["http://www.mendeley.com/documents/?uuid=470227c1-7f49-4ff3-8afb-b9d13dee6f94"]}],"mendeley":{"formattedCitation":"(Hartmann et al., 2015)","plainTextFormattedCitation":"(Hartmann et al., 2015)","previouslyFormattedCitation":"(Hartmann et al., 2015)"},"properties":{"noteIndex":0},"schema":"https://github.com/citation-style-language/schema/raw/master/csl-citation.json"}</w:instrText>
      </w:r>
      <w:r w:rsidR="00D63065">
        <w:rPr>
          <w:rFonts w:asciiTheme="minorHAnsi" w:hAnsiTheme="minorHAnsi" w:cstheme="minorHAnsi"/>
          <w:color w:val="0E101A"/>
        </w:rPr>
        <w:fldChar w:fldCharType="separate"/>
      </w:r>
      <w:r w:rsidR="00D63065" w:rsidRPr="00D63065">
        <w:rPr>
          <w:rFonts w:asciiTheme="minorHAnsi" w:hAnsiTheme="minorHAnsi" w:cstheme="minorHAnsi"/>
          <w:noProof/>
          <w:color w:val="0E101A"/>
        </w:rPr>
        <w:t>(Hartmann et al., 2015)</w:t>
      </w:r>
      <w:r w:rsidR="00D63065">
        <w:rPr>
          <w:rFonts w:asciiTheme="minorHAnsi" w:hAnsiTheme="minorHAnsi" w:cstheme="minorHAnsi"/>
          <w:color w:val="0E101A"/>
        </w:rPr>
        <w:fldChar w:fldCharType="end"/>
      </w:r>
      <w:r w:rsidR="00FA6593" w:rsidRPr="00DD5443">
        <w:rPr>
          <w:rFonts w:asciiTheme="minorHAnsi" w:hAnsiTheme="minorHAnsi" w:cstheme="minorHAnsi"/>
          <w:color w:val="0E101A"/>
        </w:rPr>
        <w:t xml:space="preserve">. The </w:t>
      </w:r>
      <w:commentRangeEnd w:id="230"/>
      <w:r>
        <w:rPr>
          <w:rStyle w:val="CommentReference"/>
          <w:rFonts w:asciiTheme="minorHAnsi" w:eastAsiaTheme="minorHAnsi" w:hAnsiTheme="minorHAnsi" w:cstheme="minorBidi"/>
        </w:rPr>
        <w:commentReference w:id="230"/>
      </w:r>
      <w:r w:rsidR="00FA6593" w:rsidRPr="00DD5443">
        <w:rPr>
          <w:rFonts w:asciiTheme="minorHAnsi" w:hAnsiTheme="minorHAnsi" w:cstheme="minorHAnsi"/>
          <w:color w:val="0E101A"/>
        </w:rPr>
        <w:t>OTUs we have identified responding to amendment a within soil microbial communities identified within this study highlights opportunities for research for both alfalfa and compost during the initial and late stages of nitrogen availability. </w:t>
      </w:r>
    </w:p>
    <w:p w14:paraId="3EE89271" w14:textId="77777777" w:rsidR="00FA6593" w:rsidRDefault="00FA6593" w:rsidP="00DD5443">
      <w:pPr>
        <w:pStyle w:val="NormalWeb"/>
        <w:spacing w:before="0" w:beforeAutospacing="0" w:after="0" w:afterAutospacing="0" w:line="480" w:lineRule="auto"/>
        <w:rPr>
          <w:rFonts w:asciiTheme="minorHAnsi" w:hAnsiTheme="minorHAnsi" w:cstheme="minorHAnsi"/>
          <w:color w:val="0E101A"/>
        </w:rPr>
      </w:pPr>
      <w:r w:rsidRPr="00DD5443">
        <w:rPr>
          <w:rFonts w:asciiTheme="minorHAnsi" w:hAnsiTheme="minorHAnsi" w:cstheme="minorHAnsi"/>
          <w:color w:val="0E101A"/>
        </w:rPr>
        <w:t> </w:t>
      </w:r>
      <w:r w:rsidR="00D63065">
        <w:rPr>
          <w:rFonts w:asciiTheme="minorHAnsi" w:hAnsiTheme="minorHAnsi" w:cstheme="minorHAnsi"/>
          <w:color w:val="0E101A"/>
        </w:rPr>
        <w:tab/>
      </w:r>
      <w:bookmarkStart w:id="231" w:name="_GoBack"/>
      <w:r w:rsidRPr="00DD5443">
        <w:rPr>
          <w:rFonts w:asciiTheme="minorHAnsi" w:hAnsiTheme="minorHAnsi" w:cstheme="minorHAnsi"/>
          <w:color w:val="0E101A"/>
        </w:rPr>
        <w:t>Overall, this highlights the need and opportunity for characterizing the microbial activity for several organic amendments and management practices. We conclude that merely applying amendments on a total nitrogen basis does not guarantee the same amount of inorganic nitrogen available to plants. The varying mineralization response shows this, despite all amendments supplying the same amount of total N. Further, the unique response of OTUs to specific amendments highlights the importance of a diverse microbial community for decomposition and may hint at the role of complex inputs in supporting a diverse microbial community.  </w:t>
      </w:r>
      <w:bookmarkEnd w:id="231"/>
    </w:p>
    <w:p w14:paraId="7B46E193"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6948AD26"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2427889C"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1BB0A18A" w14:textId="78A69313" w:rsidR="00D63065" w:rsidRDefault="00EB35BB" w:rsidP="00DD5443">
      <w:pPr>
        <w:pStyle w:val="NormalWeb"/>
        <w:spacing w:before="0" w:beforeAutospacing="0" w:after="0" w:afterAutospacing="0" w:line="480" w:lineRule="auto"/>
        <w:rPr>
          <w:ins w:id="232" w:author="Howe, Adina [A&amp;BE]" w:date="2020-02-18T10:59:00Z"/>
          <w:rFonts w:asciiTheme="minorHAnsi" w:hAnsiTheme="minorHAnsi" w:cstheme="minorHAnsi"/>
          <w:color w:val="0E101A"/>
        </w:rPr>
      </w:pPr>
      <w:ins w:id="233" w:author="Howe, Adina [A&amp;BE]" w:date="2020-02-18T10:59:00Z">
        <w:r>
          <w:rPr>
            <w:rFonts w:asciiTheme="minorHAnsi" w:hAnsiTheme="minorHAnsi" w:cstheme="minorHAnsi"/>
            <w:color w:val="0E101A"/>
          </w:rPr>
          <w:t>Funding</w:t>
        </w:r>
      </w:ins>
    </w:p>
    <w:p w14:paraId="29652FB2" w14:textId="29E399CE" w:rsidR="00EB35BB" w:rsidRDefault="00EB35BB" w:rsidP="00DD5443">
      <w:pPr>
        <w:pStyle w:val="NormalWeb"/>
        <w:spacing w:before="0" w:beforeAutospacing="0" w:after="0" w:afterAutospacing="0" w:line="480" w:lineRule="auto"/>
        <w:rPr>
          <w:ins w:id="234" w:author="Howe, Adina [A&amp;BE]" w:date="2020-02-18T10:59:00Z"/>
          <w:rFonts w:asciiTheme="minorHAnsi" w:hAnsiTheme="minorHAnsi" w:cstheme="minorHAnsi"/>
          <w:color w:val="0E101A"/>
        </w:rPr>
      </w:pPr>
    </w:p>
    <w:p w14:paraId="1B903B05" w14:textId="3D6C657D" w:rsidR="00EB35BB" w:rsidRDefault="00EB35BB" w:rsidP="00DD5443">
      <w:pPr>
        <w:pStyle w:val="NormalWeb"/>
        <w:spacing w:before="0" w:beforeAutospacing="0" w:after="0" w:afterAutospacing="0" w:line="480" w:lineRule="auto"/>
        <w:rPr>
          <w:rFonts w:asciiTheme="minorHAnsi" w:hAnsiTheme="minorHAnsi" w:cstheme="minorHAnsi"/>
          <w:color w:val="0E101A"/>
        </w:rPr>
      </w:pPr>
      <w:ins w:id="235" w:author="Howe, Adina [A&amp;BE]" w:date="2020-02-18T10:59:00Z">
        <w:r>
          <w:rPr>
            <w:rFonts w:asciiTheme="minorHAnsi" w:hAnsiTheme="minorHAnsi" w:cstheme="minorHAnsi"/>
            <w:color w:val="0E101A"/>
          </w:rPr>
          <w:t>Acknowledgements:  sequencing facility, whoever helped on Cindy’s side, should Cindy be author, probably…, maybe your committee?</w:t>
        </w:r>
      </w:ins>
    </w:p>
    <w:p w14:paraId="6231EEF1"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30A87C27"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4AAFAD86"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50A0C0D9"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42133680" w14:textId="77777777" w:rsidR="00D63065" w:rsidRDefault="00D63065" w:rsidP="00DD5443">
      <w:pPr>
        <w:pStyle w:val="NormalWeb"/>
        <w:spacing w:before="0" w:beforeAutospacing="0" w:after="0" w:afterAutospacing="0" w:line="480" w:lineRule="auto"/>
        <w:rPr>
          <w:rFonts w:asciiTheme="minorHAnsi" w:hAnsiTheme="minorHAnsi" w:cstheme="minorHAnsi"/>
          <w:color w:val="0E101A"/>
        </w:rPr>
      </w:pPr>
    </w:p>
    <w:p w14:paraId="761E9507" w14:textId="77777777" w:rsidR="00D63065" w:rsidRPr="00DD5443" w:rsidRDefault="00D63065" w:rsidP="00DD5443">
      <w:pPr>
        <w:pStyle w:val="NormalWeb"/>
        <w:spacing w:before="0" w:beforeAutospacing="0" w:after="0" w:afterAutospacing="0" w:line="480" w:lineRule="auto"/>
        <w:rPr>
          <w:rFonts w:asciiTheme="minorHAnsi" w:hAnsiTheme="minorHAnsi" w:cstheme="minorHAnsi"/>
          <w:color w:val="0E101A"/>
        </w:rPr>
      </w:pPr>
    </w:p>
    <w:p w14:paraId="0E482728"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D63065">
        <w:rPr>
          <w:rFonts w:ascii="Calibri" w:hAnsi="Calibri" w:cs="Calibri"/>
          <w:noProof/>
        </w:rPr>
        <w:t>Andresen, L.C., Björsne, A.K., Bodé, S., Klemedtsson, L., Boeckx, P., Rütting, T., 2016. Depolymerization and mineralization - investigating N availability by a novel 15N tracing model. SOIL Discuss. 2016, 1–21. doi:10.5194/soil-2016-11</w:t>
      </w:r>
    </w:p>
    <w:p w14:paraId="0112D585"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Bakare, M., Adewale, I., 2005. Purification and characterization of cellulase from the wild-type and two improved mutants of Pseudomonas fluorescens. African Journal of Biotechnology 4, 898–904.</w:t>
      </w:r>
    </w:p>
    <w:p w14:paraId="4A95F455"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Bakker, M.G., Looft, T., Alt, D.P., Delate, K., Cambardella, C.A., 2018. Bulk soil bacterial community structure and function respond to long-term organic and conventional agricultural management. Canadian Journal of Microbiology 64, 901–914. doi:10.1139/cjm-2018-0134</w:t>
      </w:r>
    </w:p>
    <w:p w14:paraId="75CB3060"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Birkhofer, K., Bezemer, T.M., Bloem, J., Bonkowski, M., Christensen, S., Dubois, D., Ekelund, F., Fließbach, A., Gunst, L., Hedlund, K., Mäder, P., Mikola, J., Robin, C., Setälä, H., Tatin-Froux, F., Van der Putten, W.H., Scheu, S., 2008. Long-term organic farming fosters below and aboveground biota: Implications for soil quality, biological control and productivity. Soil Biology and Biochemistry 40, 2297–2308. doi:10.1016/j.soilbio.2008.05.007</w:t>
      </w:r>
    </w:p>
    <w:p w14:paraId="0F0BD3D4"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Bottomley, P.J., Taylor, A.E., Myrold, D.D., 2012. A consideration of the relative contributions of different microbial subpopulations to the soil N cycle. Frontiers in Microbiology 3, 1–7. doi:10.3389/fmicb.2012.00373</w:t>
      </w:r>
    </w:p>
    <w:p w14:paraId="53CA36B8"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Cambardella, C. a., Delate, K., Jaynes, D.B., 2015. Water Quality in Organic Systems. Sustainable Agriculture Research 4, 60–69. doi:10.5539/sar.v4n3p60</w:t>
      </w:r>
    </w:p>
    <w:p w14:paraId="0FA20E5C"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lastRenderedPageBreak/>
        <w:t>Hartmann, M., Frey, B., Mayer, J., Mäder, P., Widmer, F., 2015. Distinct soil microbial diversity under long-term organic and conventional farming. The ISME Journal 9, 1177–1194. doi:10.1038/ismej.2014.210</w:t>
      </w:r>
    </w:p>
    <w:p w14:paraId="570D86E8"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Kaleeem Abbasi, M., Mahmood Tahir, M., Sabir, N., Khurshid, M., 2015. Impact of the addition of different plant residues on nitrogen mineralization-immobilization turnover and carbon content of a soil incubated under laboratory conditions. Solid Earth 6, 197–205. doi:10.5194/se-6-197-2015</w:t>
      </w:r>
    </w:p>
    <w:p w14:paraId="3CFD67EB"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Kumar, K., Goh, K.M., 2003. Nitrogen release from crop residues and organic amendments as affected by biochemical composition. Communications in Soil Science and Plant Analysis 34, 2441–2460. doi:10.1081/CSS-120024778</w:t>
      </w:r>
    </w:p>
    <w:p w14:paraId="608882F4"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Morrissey, E.M., Mau, R.L., Schwartz, E., Caporaso, J.G., Dijkstra, P., van Gestel, N., Koch, B.J., Liu, C.M., Hayer, M., McHugh, T.A., Marks, J.C., Price, L.B., Hungate, B.A., 2016. Phylogenetic organization of bacterial activity. The ISME Journal 10, 2336–40. doi:10.1038/ismej.2016.28</w:t>
      </w:r>
    </w:p>
    <w:p w14:paraId="7014A9A6"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Nguyen, T.T.H., Myrold, D.D., Mueller, R.S., 2019. Distributions of extracellular peptidases across prokaryotic genomes reflect phylogeny and habitat. Frontiers in Microbiology 10, 1–14. doi:10.3389/fmicb.2019.00413</w:t>
      </w:r>
    </w:p>
    <w:p w14:paraId="63BD2B6E"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Peterson, T.A., Russelle, M.P., 1991. Alfalfa and the nitrogen cycle in the Corn Belt. Journal of Soil and Water Conservation 46, 229–235.</w:t>
      </w:r>
    </w:p>
    <w:p w14:paraId="6B380AFA"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Schimel, J.P., 2004. NITROGEN MINERALIZATION: CHALLENGES OF A CHANGING PARADIGM. America 3, 591–602.</w:t>
      </w:r>
    </w:p>
    <w:p w14:paraId="600A07DD"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 xml:space="preserve">Tejada, M., Hernandez, M.T., Garcia, C., 2009. Soil restoration using composted plant residues: </w:t>
      </w:r>
      <w:r w:rsidRPr="00D63065">
        <w:rPr>
          <w:rFonts w:ascii="Calibri" w:hAnsi="Calibri" w:cs="Calibri"/>
          <w:noProof/>
        </w:rPr>
        <w:lastRenderedPageBreak/>
        <w:t>Effects on soil properties. Soil and Tillage Research 102, 109–117. doi:10.1016/j.still.2008.08.004</w:t>
      </w:r>
    </w:p>
    <w:p w14:paraId="7BDC8A9D" w14:textId="77777777" w:rsidR="00D63065" w:rsidRPr="00D63065" w:rsidRDefault="00D63065" w:rsidP="00D63065">
      <w:pPr>
        <w:widowControl w:val="0"/>
        <w:autoSpaceDE w:val="0"/>
        <w:autoSpaceDN w:val="0"/>
        <w:adjustRightInd w:val="0"/>
        <w:spacing w:line="480" w:lineRule="auto"/>
        <w:ind w:left="480" w:hanging="480"/>
        <w:rPr>
          <w:rFonts w:ascii="Calibri" w:hAnsi="Calibri" w:cs="Calibri"/>
          <w:noProof/>
        </w:rPr>
      </w:pPr>
      <w:r w:rsidRPr="00D63065">
        <w:rPr>
          <w:rFonts w:ascii="Calibri" w:hAnsi="Calibri" w:cs="Calibri"/>
          <w:noProof/>
        </w:rPr>
        <w:t>Wang, X., Sharp, C.E., Jones, G.M., Grasby, S.E., Brady, A.L., Dunfield, P.F., 2015. Stable-isotope probing identifies uncultured Planctomycetes as primary degraders of a complex heteropolysaccharide in soil. Applied and Environmental Microbiology 81, 4607–4615. doi:10.1128/AEM.00055-15</w:t>
      </w:r>
    </w:p>
    <w:p w14:paraId="56BEA75D" w14:textId="77777777" w:rsidR="00A75625" w:rsidRDefault="00D63065" w:rsidP="00DD5443">
      <w:pPr>
        <w:spacing w:line="480" w:lineRule="auto"/>
      </w:pPr>
      <w:r>
        <w:fldChar w:fldCharType="end"/>
      </w:r>
    </w:p>
    <w:sectPr w:rsidR="00A75625" w:rsidSect="007249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Howe, Adina [A&amp;BE]" w:date="2020-02-18T10:01:00Z" w:initials="HA[">
    <w:p w14:paraId="6521DF3E" w14:textId="77777777" w:rsidR="00FE453D" w:rsidRDefault="00FE453D">
      <w:pPr>
        <w:pStyle w:val="CommentText"/>
      </w:pPr>
      <w:r>
        <w:rPr>
          <w:rStyle w:val="CommentReference"/>
        </w:rPr>
        <w:annotationRef/>
      </w:r>
      <w:r>
        <w:t>Have these been previously studied?  I can’t remember but there must’ve been reasons we picked these….</w:t>
      </w:r>
    </w:p>
  </w:comment>
  <w:comment w:id="24" w:author="Howe, Adina [A&amp;BE]" w:date="2020-02-18T10:04:00Z" w:initials="HA[">
    <w:p w14:paraId="5093D5CE" w14:textId="16326088" w:rsidR="007E0C86" w:rsidRDefault="007E0C86">
      <w:pPr>
        <w:pStyle w:val="CommentText"/>
      </w:pPr>
      <w:r>
        <w:rPr>
          <w:rStyle w:val="CommentReference"/>
        </w:rPr>
        <w:annotationRef/>
      </w:r>
      <w:r>
        <w:t>Choose microcosm consistently – I may have seen or edited to both.  But please make sure its microcosm.</w:t>
      </w:r>
    </w:p>
  </w:comment>
  <w:comment w:id="26" w:author="Howe, Adina [A&amp;BE]" w:date="2020-02-18T10:07:00Z" w:initials="HA[">
    <w:p w14:paraId="30C563DC" w14:textId="752F5DAE" w:rsidR="00F32ADA" w:rsidRDefault="00F32ADA">
      <w:pPr>
        <w:pStyle w:val="CommentText"/>
      </w:pPr>
      <w:r>
        <w:rPr>
          <w:rStyle w:val="CommentReference"/>
        </w:rPr>
        <w:annotationRef/>
      </w:r>
      <w:r>
        <w:t xml:space="preserve">This sentence isn’t quite clear to me.  First, I had to look up that the C:N ratio for </w:t>
      </w:r>
      <w:proofErr w:type="spellStart"/>
      <w:r>
        <w:t>alfafa</w:t>
      </w:r>
      <w:proofErr w:type="spellEnd"/>
      <w:r>
        <w:t xml:space="preserve"> is 20.  And then you say 25 is when maybe you don’t get more or less </w:t>
      </w:r>
      <w:proofErr w:type="spellStart"/>
      <w:r>
        <w:t>mineratlization</w:t>
      </w:r>
      <w:proofErr w:type="spellEnd"/>
      <w:r>
        <w:t xml:space="preserve">.  It needs more detail to clarify why we expect more mineralization.  I would start to say that your starting point of 25 is balance so the C:N </w:t>
      </w:r>
      <w:proofErr w:type="spellStart"/>
      <w:r>
        <w:t>alfafa</w:t>
      </w:r>
      <w:proofErr w:type="spellEnd"/>
      <w:r>
        <w:t xml:space="preserve"> ratio of 20 shows more nitrogen in this system, suggesting that nitrogen is available to be mineralized and can be converted to plant available as opposed to being incorporated into cells.</w:t>
      </w:r>
    </w:p>
  </w:comment>
  <w:comment w:id="70" w:author="Howe, Adina [A&amp;BE]" w:date="2020-02-18T10:26:00Z" w:initials="HA[">
    <w:p w14:paraId="46443F41" w14:textId="65697F43" w:rsidR="0011204B" w:rsidRDefault="0011204B">
      <w:pPr>
        <w:pStyle w:val="CommentText"/>
      </w:pPr>
      <w:r>
        <w:rPr>
          <w:rStyle w:val="CommentReference"/>
        </w:rPr>
        <w:annotationRef/>
      </w:r>
      <w:r>
        <w:t xml:space="preserve">Is this true? </w:t>
      </w:r>
    </w:p>
  </w:comment>
  <w:comment w:id="77" w:author="Howe, Adina [A&amp;BE]" w:date="2020-02-18T10:29:00Z" w:initials="HA[">
    <w:p w14:paraId="34FD5BFE" w14:textId="5898BDC7" w:rsidR="00D329D3" w:rsidRDefault="00D329D3">
      <w:pPr>
        <w:pStyle w:val="CommentText"/>
      </w:pPr>
      <w:r>
        <w:rPr>
          <w:rStyle w:val="CommentReference"/>
        </w:rPr>
        <w:annotationRef/>
      </w:r>
      <w:r>
        <w:t>Is the increase of biomass indicative of this too?</w:t>
      </w:r>
    </w:p>
  </w:comment>
  <w:comment w:id="129" w:author="Howe, Adina [A&amp;BE]" w:date="2020-02-18T10:54:00Z" w:initials="HA[">
    <w:p w14:paraId="47A990D9" w14:textId="06BDB8B1" w:rsidR="00F940D9" w:rsidRDefault="00F940D9">
      <w:pPr>
        <w:pStyle w:val="CommentText"/>
      </w:pPr>
      <w:r>
        <w:rPr>
          <w:rStyle w:val="CommentReference"/>
        </w:rPr>
        <w:annotationRef/>
      </w:r>
      <w:r>
        <w:t>I think there are strong trends to identify here – we see the same groups responding even early and late – though different genera potentially?</w:t>
      </w:r>
    </w:p>
  </w:comment>
  <w:comment w:id="139" w:author="Howe, Adina [A&amp;BE]" w:date="2020-02-18T11:03:00Z" w:initials="HA[">
    <w:p w14:paraId="2912BE05" w14:textId="3F45DDC6" w:rsidR="007648A3" w:rsidRDefault="007648A3">
      <w:pPr>
        <w:pStyle w:val="CommentText"/>
      </w:pPr>
      <w:r>
        <w:rPr>
          <w:rStyle w:val="CommentReference"/>
        </w:rPr>
        <w:annotationRef/>
      </w:r>
      <w:r>
        <w:t>Moved here from concluding paragraph.</w:t>
      </w:r>
    </w:p>
  </w:comment>
  <w:comment w:id="135" w:author="Howe, Adina [A&amp;BE]" w:date="2020-02-18T10:58:00Z" w:initials="HA[">
    <w:p w14:paraId="1FEC3624" w14:textId="6E05CD10" w:rsidR="00975D1C" w:rsidRDefault="00975D1C">
      <w:pPr>
        <w:pStyle w:val="CommentText"/>
      </w:pPr>
      <w:r>
        <w:rPr>
          <w:rStyle w:val="CommentReference"/>
        </w:rPr>
        <w:annotationRef/>
      </w:r>
      <w:r>
        <w:t>I think this text can be rearranged and packaged in a better organized manner – give a try.</w:t>
      </w:r>
    </w:p>
  </w:comment>
  <w:comment w:id="142" w:author="Howe, Adina [A&amp;BE]" w:date="2020-02-18T11:01:00Z" w:initials="HA[">
    <w:p w14:paraId="5721AC83" w14:textId="77777777" w:rsidR="009B0AA1" w:rsidRDefault="009B0AA1" w:rsidP="009B0AA1">
      <w:pPr>
        <w:pStyle w:val="CommentText"/>
      </w:pPr>
      <w:r>
        <w:rPr>
          <w:rStyle w:val="CommentReference"/>
        </w:rPr>
        <w:annotationRef/>
      </w:r>
      <w:r>
        <w:rPr>
          <w:rStyle w:val="CommentReference"/>
        </w:rPr>
        <w:annotationRef/>
      </w:r>
      <w:r>
        <w:t>Does this belong to the general response discussion or the amendment specific response – think about organization.</w:t>
      </w:r>
    </w:p>
    <w:p w14:paraId="41E3FDDF" w14:textId="77777777" w:rsidR="009B0AA1" w:rsidRDefault="009B0AA1" w:rsidP="009B0AA1">
      <w:pPr>
        <w:pStyle w:val="CommentText"/>
      </w:pPr>
    </w:p>
  </w:comment>
  <w:comment w:id="151" w:author="Howe, Adina [A&amp;BE]" w:date="2020-02-18T10:54:00Z" w:initials="HA[">
    <w:p w14:paraId="23998BA1" w14:textId="3B730C3F" w:rsidR="00F940D9" w:rsidRDefault="00F940D9">
      <w:pPr>
        <w:pStyle w:val="CommentText"/>
      </w:pPr>
      <w:r>
        <w:rPr>
          <w:rStyle w:val="CommentReference"/>
        </w:rPr>
        <w:annotationRef/>
      </w:r>
      <w:r>
        <w:t xml:space="preserve">This is amendment specific and can be part </w:t>
      </w:r>
      <w:proofErr w:type="spellStart"/>
      <w:r>
        <w:t>o</w:t>
      </w:r>
      <w:proofErr w:type="spellEnd"/>
      <w:r>
        <w:t xml:space="preserve"> this paragraph but maybe even a transition to the next section.</w:t>
      </w:r>
    </w:p>
  </w:comment>
  <w:comment w:id="176" w:author="Howe, Adina [A&amp;BE]" w:date="2020-02-18T11:00:00Z" w:initials="HA[">
    <w:p w14:paraId="2578D167" w14:textId="0DF14854" w:rsidR="00DC6A32" w:rsidRDefault="00DC6A32">
      <w:pPr>
        <w:pStyle w:val="CommentText"/>
      </w:pPr>
      <w:r>
        <w:rPr>
          <w:rStyle w:val="CommentReference"/>
        </w:rPr>
        <w:annotationRef/>
      </w:r>
      <w:r>
        <w:t xml:space="preserve">Need to more clearly identify these species or at least the phyla or something </w:t>
      </w:r>
      <w:proofErr w:type="gramStart"/>
      <w:r>
        <w:t>here</w:t>
      </w:r>
      <w:proofErr w:type="gramEnd"/>
      <w:r>
        <w:t xml:space="preserve"> I think…</w:t>
      </w:r>
    </w:p>
  </w:comment>
  <w:comment w:id="178" w:author="Howe, Adina [A&amp;BE]" w:date="2020-02-18T11:01:00Z" w:initials="HA[">
    <w:p w14:paraId="0F97D0B5" w14:textId="77777777" w:rsidR="009B0AA1" w:rsidRDefault="009B0AA1" w:rsidP="009B0AA1">
      <w:pPr>
        <w:pStyle w:val="CommentText"/>
      </w:pPr>
      <w:r>
        <w:rPr>
          <w:rStyle w:val="CommentReference"/>
        </w:rPr>
        <w:annotationRef/>
      </w:r>
      <w:r>
        <w:rPr>
          <w:rStyle w:val="CommentReference"/>
        </w:rPr>
        <w:annotationRef/>
      </w:r>
      <w:r>
        <w:t>Does this belong to the general response discussion or the amendment specific response – think about organization.</w:t>
      </w:r>
    </w:p>
    <w:p w14:paraId="7B4CC337" w14:textId="4E2E5D9C" w:rsidR="009B0AA1" w:rsidRDefault="009B0AA1">
      <w:pPr>
        <w:pStyle w:val="CommentText"/>
      </w:pPr>
    </w:p>
  </w:comment>
  <w:comment w:id="228" w:author="Howe, Adina [A&amp;BE]" w:date="2020-02-18T11:20:00Z" w:initials="HA[">
    <w:p w14:paraId="370A545B" w14:textId="033BB955" w:rsidR="00F441BF" w:rsidRDefault="00F441BF">
      <w:pPr>
        <w:pStyle w:val="CommentText"/>
      </w:pPr>
      <w:r>
        <w:rPr>
          <w:rStyle w:val="CommentReference"/>
        </w:rPr>
        <w:annotationRef/>
      </w:r>
      <w:r>
        <w:t xml:space="preserve">Can you clarify this and make it more </w:t>
      </w:r>
      <w:proofErr w:type="gramStart"/>
      <w:r>
        <w:t>explicit.</w:t>
      </w:r>
      <w:proofErr w:type="gramEnd"/>
      <w:r>
        <w:t xml:space="preserve">  What have they shown to inform </w:t>
      </w:r>
      <w:proofErr w:type="gramStart"/>
      <w:r>
        <w:t>management.</w:t>
      </w:r>
      <w:proofErr w:type="gramEnd"/>
    </w:p>
  </w:comment>
  <w:comment w:id="230" w:author="Howe, Adina [A&amp;BE]" w:date="2020-02-18T11:21:00Z" w:initials="HA[">
    <w:p w14:paraId="43734608" w14:textId="0066F791" w:rsidR="00F441BF" w:rsidRDefault="00F441BF">
      <w:pPr>
        <w:pStyle w:val="CommentText"/>
      </w:pPr>
      <w:r>
        <w:rPr>
          <w:rStyle w:val="CommentReference"/>
        </w:rPr>
        <w:annotationRef/>
      </w:r>
      <w:r>
        <w:t xml:space="preserve">I’m not sure how to tie this in but I think you must have something in mind but try to tie it in ore </w:t>
      </w:r>
      <w:proofErr w:type="gramStart"/>
      <w:r>
        <w:t>clearly..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1DF3E" w15:done="0"/>
  <w15:commentEx w15:paraId="5093D5CE" w15:done="0"/>
  <w15:commentEx w15:paraId="30C563DC" w15:done="0"/>
  <w15:commentEx w15:paraId="46443F41" w15:done="0"/>
  <w15:commentEx w15:paraId="34FD5BFE" w15:done="0"/>
  <w15:commentEx w15:paraId="47A990D9" w15:done="0"/>
  <w15:commentEx w15:paraId="2912BE05" w15:done="0"/>
  <w15:commentEx w15:paraId="1FEC3624" w15:done="0"/>
  <w15:commentEx w15:paraId="41E3FDDF" w15:done="0"/>
  <w15:commentEx w15:paraId="23998BA1" w15:done="0"/>
  <w15:commentEx w15:paraId="2578D167" w15:done="0"/>
  <w15:commentEx w15:paraId="7B4CC337" w15:done="0"/>
  <w15:commentEx w15:paraId="370A545B" w15:done="0"/>
  <w15:commentEx w15:paraId="437346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1DF3E" w16cid:durableId="21F63489"/>
  <w16cid:commentId w16cid:paraId="5093D5CE" w16cid:durableId="21F6353A"/>
  <w16cid:commentId w16cid:paraId="30C563DC" w16cid:durableId="21F635F4"/>
  <w16cid:commentId w16cid:paraId="46443F41" w16cid:durableId="21F63A50"/>
  <w16cid:commentId w16cid:paraId="34FD5BFE" w16cid:durableId="21F63AFA"/>
  <w16cid:commentId w16cid:paraId="47A990D9" w16cid:durableId="21F640FF"/>
  <w16cid:commentId w16cid:paraId="2912BE05" w16cid:durableId="21F642EC"/>
  <w16cid:commentId w16cid:paraId="1FEC3624" w16cid:durableId="21F641D9"/>
  <w16cid:commentId w16cid:paraId="41E3FDDF" w16cid:durableId="21F6428F"/>
  <w16cid:commentId w16cid:paraId="23998BA1" w16cid:durableId="21F640E2"/>
  <w16cid:commentId w16cid:paraId="2578D167" w16cid:durableId="21F64248"/>
  <w16cid:commentId w16cid:paraId="7B4CC337" w16cid:durableId="21F64286"/>
  <w16cid:commentId w16cid:paraId="370A545B" w16cid:durableId="21F6470F"/>
  <w16cid:commentId w16cid:paraId="43734608" w16cid:durableId="21F647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e, Adina [A&amp;BE]">
    <w15:presenceInfo w15:providerId="AD" w15:userId="S::adina@iastate.edu::b465494a-e88d-4dfd-986a-a30b37a44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93"/>
    <w:rsid w:val="000E107D"/>
    <w:rsid w:val="000F3883"/>
    <w:rsid w:val="0011204B"/>
    <w:rsid w:val="0015211C"/>
    <w:rsid w:val="0019781C"/>
    <w:rsid w:val="001F04AA"/>
    <w:rsid w:val="002102E8"/>
    <w:rsid w:val="0021268E"/>
    <w:rsid w:val="002E2CE8"/>
    <w:rsid w:val="005105C0"/>
    <w:rsid w:val="005765C0"/>
    <w:rsid w:val="005C238D"/>
    <w:rsid w:val="005D7185"/>
    <w:rsid w:val="00627792"/>
    <w:rsid w:val="006326D4"/>
    <w:rsid w:val="006C7499"/>
    <w:rsid w:val="007249A7"/>
    <w:rsid w:val="00757A6F"/>
    <w:rsid w:val="007648A3"/>
    <w:rsid w:val="007E0C86"/>
    <w:rsid w:val="008D343B"/>
    <w:rsid w:val="00970AF0"/>
    <w:rsid w:val="00975D1C"/>
    <w:rsid w:val="009B0AA1"/>
    <w:rsid w:val="00A75625"/>
    <w:rsid w:val="00AD6A8B"/>
    <w:rsid w:val="00C21989"/>
    <w:rsid w:val="00C618EF"/>
    <w:rsid w:val="00C63294"/>
    <w:rsid w:val="00CC0D3C"/>
    <w:rsid w:val="00D329D3"/>
    <w:rsid w:val="00D63065"/>
    <w:rsid w:val="00DC6A32"/>
    <w:rsid w:val="00DD5443"/>
    <w:rsid w:val="00E77A97"/>
    <w:rsid w:val="00EB35BB"/>
    <w:rsid w:val="00EC340D"/>
    <w:rsid w:val="00F32ADA"/>
    <w:rsid w:val="00F441BF"/>
    <w:rsid w:val="00F83E03"/>
    <w:rsid w:val="00F940D9"/>
    <w:rsid w:val="00FA6593"/>
    <w:rsid w:val="00FD26E5"/>
    <w:rsid w:val="00FE453D"/>
    <w:rsid w:val="00FF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857"/>
  <w15:chartTrackingRefBased/>
  <w15:docId w15:val="{C7E9ABFD-7E59-1340-ABEF-403FD100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5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A6593"/>
    <w:rPr>
      <w:i/>
      <w:iCs/>
    </w:rPr>
  </w:style>
  <w:style w:type="paragraph" w:styleId="BalloonText">
    <w:name w:val="Balloon Text"/>
    <w:basedOn w:val="Normal"/>
    <w:link w:val="BalloonTextChar"/>
    <w:uiPriority w:val="99"/>
    <w:semiHidden/>
    <w:unhideWhenUsed/>
    <w:rsid w:val="00FE45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53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453D"/>
    <w:rPr>
      <w:sz w:val="16"/>
      <w:szCs w:val="16"/>
    </w:rPr>
  </w:style>
  <w:style w:type="paragraph" w:styleId="CommentText">
    <w:name w:val="annotation text"/>
    <w:basedOn w:val="Normal"/>
    <w:link w:val="CommentTextChar"/>
    <w:uiPriority w:val="99"/>
    <w:semiHidden/>
    <w:unhideWhenUsed/>
    <w:rsid w:val="00FE453D"/>
    <w:rPr>
      <w:sz w:val="20"/>
      <w:szCs w:val="20"/>
    </w:rPr>
  </w:style>
  <w:style w:type="character" w:customStyle="1" w:styleId="CommentTextChar">
    <w:name w:val="Comment Text Char"/>
    <w:basedOn w:val="DefaultParagraphFont"/>
    <w:link w:val="CommentText"/>
    <w:uiPriority w:val="99"/>
    <w:semiHidden/>
    <w:rsid w:val="00FE453D"/>
    <w:rPr>
      <w:sz w:val="20"/>
      <w:szCs w:val="20"/>
    </w:rPr>
  </w:style>
  <w:style w:type="paragraph" w:styleId="CommentSubject">
    <w:name w:val="annotation subject"/>
    <w:basedOn w:val="CommentText"/>
    <w:next w:val="CommentText"/>
    <w:link w:val="CommentSubjectChar"/>
    <w:uiPriority w:val="99"/>
    <w:semiHidden/>
    <w:unhideWhenUsed/>
    <w:rsid w:val="00FE453D"/>
    <w:rPr>
      <w:b/>
      <w:bCs/>
    </w:rPr>
  </w:style>
  <w:style w:type="character" w:customStyle="1" w:styleId="CommentSubjectChar">
    <w:name w:val="Comment Subject Char"/>
    <w:basedOn w:val="CommentTextChar"/>
    <w:link w:val="CommentSubject"/>
    <w:uiPriority w:val="99"/>
    <w:semiHidden/>
    <w:rsid w:val="00FE45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E8341-39AA-F341-BE93-AD3D98E3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10913</Words>
  <Characters>62209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Jared S [A&amp;BE]</dc:creator>
  <cp:keywords/>
  <dc:description/>
  <cp:lastModifiedBy>Howe, Adina [A&amp;BE]</cp:lastModifiedBy>
  <cp:revision>2</cp:revision>
  <dcterms:created xsi:type="dcterms:W3CDTF">2020-02-18T17:22:00Z</dcterms:created>
  <dcterms:modified xsi:type="dcterms:W3CDTF">2020-02-18T17:22:00Z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4c5224cd-ada8-3ce1-8f75-57b0d0757836</vt:lpwstr>
  </property>
  <property fmtid="{D5CDD505-2E9C-101B-9397-08002B2CF9AE}" pid="4" name="Mendeley Citation Style_1">
    <vt:lpwstr>http://www.zotero.org/styles/soil-biology-and-biochemistry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http://www.zotero.org/styles/soil-biology-and-biochemistry</vt:lpwstr>
  </property>
  <property fmtid="{D5CDD505-2E9C-101B-9397-08002B2CF9AE}" pid="24" name="Mendeley Recent Style Name 9_1">
    <vt:lpwstr>Soil Biology and Biochemistry</vt:lpwstr>
  </property>
</Properties>
</file>